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4A5" w:rsidRDefault="004164A5" w:rsidP="004164A5">
      <w:pPr>
        <w:pStyle w:val="Heading"/>
      </w:pPr>
      <w:r>
        <w:rPr>
          <w:rFonts w:ascii="Cambria" w:hAnsi="Cambria" w:cs="Cambria"/>
          <w:sz w:val="36"/>
          <w:szCs w:val="36"/>
        </w:rPr>
        <w:t>Quantifying the effects of climate change, carbon fertilization and modern sample bias in boreal jack pine (</w:t>
      </w:r>
      <w:r>
        <w:rPr>
          <w:rFonts w:ascii="Cambria" w:hAnsi="Cambria" w:cs="Cambria"/>
          <w:i/>
          <w:iCs/>
          <w:sz w:val="36"/>
          <w:szCs w:val="36"/>
        </w:rPr>
        <w:t>Pinus banksiana</w:t>
      </w:r>
      <w:r>
        <w:rPr>
          <w:rFonts w:ascii="Cambria" w:hAnsi="Cambria" w:cs="Cambria"/>
          <w:sz w:val="36"/>
          <w:szCs w:val="36"/>
        </w:rPr>
        <w:t>) forests</w:t>
      </w:r>
    </w:p>
    <w:p w:rsidR="00CC2743" w:rsidRDefault="00CC2743">
      <w:pPr>
        <w:pStyle w:val="Heading3"/>
        <w:spacing w:line="276" w:lineRule="auto"/>
        <w:ind w:left="0" w:firstLine="0"/>
      </w:pPr>
      <w:bookmarkStart w:id="0" w:name="h.nomhjsdxb7e2"/>
      <w:bookmarkEnd w:id="0"/>
      <w:r>
        <w:rPr>
          <w:rFonts w:ascii="Cambria" w:hAnsi="Cambria"/>
        </w:rPr>
        <w:t>Jacob Cecile</w:t>
      </w:r>
      <w:r>
        <w:rPr>
          <w:rFonts w:ascii="Cambria" w:hAnsi="Cambria"/>
          <w:vertAlign w:val="superscript"/>
        </w:rPr>
        <w:t>1</w:t>
      </w:r>
      <w:r>
        <w:rPr>
          <w:rFonts w:ascii="Cambria" w:hAnsi="Cambria"/>
        </w:rPr>
        <w:t xml:space="preserve">, </w:t>
      </w:r>
      <w:ins w:id="1" w:author="Lisa" w:date="2013-02-23T17:41:00Z">
        <w:r>
          <w:rPr>
            <w:rFonts w:ascii="Cambria" w:hAnsi="Cambria"/>
          </w:rPr>
          <w:t xml:space="preserve">F. </w:t>
        </w:r>
      </w:ins>
      <w:r>
        <w:rPr>
          <w:rFonts w:ascii="Cambria" w:hAnsi="Cambria"/>
        </w:rPr>
        <w:t>Wayne Bell</w:t>
      </w:r>
      <w:r>
        <w:rPr>
          <w:rFonts w:ascii="Cambria" w:hAnsi="Cambria"/>
          <w:vertAlign w:val="superscript"/>
        </w:rPr>
        <w:t>2</w:t>
      </w:r>
      <w:r>
        <w:rPr>
          <w:rFonts w:ascii="Cambria" w:hAnsi="Cambria"/>
        </w:rPr>
        <w:t>, Lucas Silva</w:t>
      </w:r>
      <w:r>
        <w:rPr>
          <w:rFonts w:ascii="Cambria" w:hAnsi="Cambria"/>
          <w:vertAlign w:val="superscript"/>
        </w:rPr>
        <w:t>3</w:t>
      </w:r>
      <w:r>
        <w:rPr>
          <w:rFonts w:ascii="Cambria" w:hAnsi="Cambria"/>
        </w:rPr>
        <w:t>, William Horwarth</w:t>
      </w:r>
      <w:r>
        <w:rPr>
          <w:rFonts w:ascii="Cambria" w:hAnsi="Cambria"/>
          <w:vertAlign w:val="superscript"/>
        </w:rPr>
        <w:t>3</w:t>
      </w:r>
      <w:r>
        <w:rPr>
          <w:rFonts w:ascii="Cambria" w:hAnsi="Cambria"/>
        </w:rPr>
        <w:t>, Madhur Anand</w:t>
      </w:r>
      <w:r>
        <w:rPr>
          <w:rFonts w:ascii="Cambria" w:hAnsi="Cambria"/>
          <w:vertAlign w:val="superscript"/>
        </w:rPr>
        <w:t>1</w:t>
      </w:r>
    </w:p>
    <w:p w:rsidR="00CC2743" w:rsidRDefault="00CC2743" w:rsidP="00B24283">
      <w:pPr>
        <w:pStyle w:val="Heading1"/>
        <w:pPrChange w:id="2" w:author="HomeUser" w:date="2013-03-01T16:54:00Z">
          <w:pPr>
            <w:pStyle w:val="Heading1"/>
          </w:pPr>
        </w:pPrChange>
      </w:pPr>
      <w:bookmarkStart w:id="3" w:name="h.5dlxpubu9bu5"/>
      <w:bookmarkEnd w:id="3"/>
      <w:r>
        <w:t>Abstract</w:t>
      </w:r>
    </w:p>
    <w:p w:rsidR="00CC2743" w:rsidRDefault="00960950">
      <w:ins w:id="4" w:author="HomeUser" w:date="2013-02-28T12:22:00Z">
        <w:r>
          <w:rPr>
            <w:rFonts w:ascii="Cambria" w:hAnsi="Cambria"/>
          </w:rPr>
          <w:t xml:space="preserve">Climate </w:t>
        </w:r>
      </w:ins>
      <w:ins w:id="5" w:author="HomeUser" w:date="2013-02-28T12:24:00Z">
        <w:r>
          <w:rPr>
            <w:rFonts w:ascii="Cambria" w:hAnsi="Cambria"/>
          </w:rPr>
          <w:t xml:space="preserve">change </w:t>
        </w:r>
      </w:ins>
      <w:ins w:id="6" w:author="HomeUser" w:date="2013-02-28T12:23:00Z">
        <w:r>
          <w:rPr>
            <w:rFonts w:ascii="Cambria" w:hAnsi="Cambria"/>
          </w:rPr>
          <w:t>and</w:t>
        </w:r>
      </w:ins>
      <w:ins w:id="7" w:author="HomeUser" w:date="2013-02-28T12:24:00Z">
        <w:r>
          <w:rPr>
            <w:rFonts w:ascii="Cambria" w:hAnsi="Cambria"/>
          </w:rPr>
          <w:t xml:space="preserve"> increasing</w:t>
        </w:r>
      </w:ins>
      <w:ins w:id="8" w:author="HomeUser" w:date="2013-02-28T12:23:00Z">
        <w:r>
          <w:rPr>
            <w:rFonts w:ascii="Cambria" w:hAnsi="Cambria"/>
          </w:rPr>
          <w:t xml:space="preserve"> </w:t>
        </w:r>
      </w:ins>
      <w:ins w:id="9" w:author="HomeUser" w:date="2013-02-28T12:24:00Z">
        <w:r>
          <w:rPr>
            <w:rFonts w:ascii="Cambria" w:hAnsi="Cambria"/>
          </w:rPr>
          <w:t xml:space="preserve">atmospheric </w:t>
        </w:r>
      </w:ins>
      <w:ins w:id="10" w:author="HomeUser" w:date="2013-02-28T12:23:00Z">
        <w:r>
          <w:rPr>
            <w:rFonts w:ascii="Cambria" w:hAnsi="Cambria"/>
          </w:rPr>
          <w:t xml:space="preserve">carbon dioxide </w:t>
        </w:r>
      </w:ins>
      <w:ins w:id="11" w:author="HomeUser" w:date="2013-02-28T12:24:00Z">
        <w:r>
          <w:rPr>
            <w:rFonts w:ascii="Cambria" w:hAnsi="Cambria"/>
          </w:rPr>
          <w:t xml:space="preserve">levels </w:t>
        </w:r>
      </w:ins>
      <w:ins w:id="12" w:author="HomeUser" w:date="2013-02-28T12:23:00Z">
        <w:r>
          <w:rPr>
            <w:rFonts w:ascii="Cambria" w:hAnsi="Cambria"/>
          </w:rPr>
          <w:t xml:space="preserve">are </w:t>
        </w:r>
      </w:ins>
      <w:ins w:id="13" w:author="HomeUser" w:date="2013-02-28T12:25:00Z">
        <w:r>
          <w:rPr>
            <w:rFonts w:ascii="Cambria" w:hAnsi="Cambria"/>
          </w:rPr>
          <w:t>thought to be responsible for recent shifts in global forest growth</w:t>
        </w:r>
      </w:ins>
      <w:ins w:id="14" w:author="HomeUser" w:date="2013-02-28T12:23:00Z">
        <w:r>
          <w:rPr>
            <w:rFonts w:ascii="Cambria" w:hAnsi="Cambria"/>
          </w:rPr>
          <w:t xml:space="preserve">. </w:t>
        </w:r>
      </w:ins>
      <w:del w:id="15" w:author="HomeUser" w:date="2013-02-28T12:23:00Z">
        <w:r w:rsidDel="00960950">
          <w:rPr>
            <w:rFonts w:ascii="Cambria" w:hAnsi="Cambria"/>
          </w:rPr>
          <w:delText xml:space="preserve"> </w:delText>
        </w:r>
      </w:del>
      <w:del w:id="16" w:author="HomeUser" w:date="2013-02-28T12:25:00Z">
        <w:r w:rsidR="00CC2743" w:rsidDel="00960950">
          <w:rPr>
            <w:rFonts w:ascii="Cambria" w:hAnsi="Cambria"/>
          </w:rPr>
          <w:delText xml:space="preserve">Forest growth has </w:delText>
        </w:r>
      </w:del>
      <w:ins w:id="17" w:author="Lisa" w:date="2013-02-23T17:42:00Z">
        <w:del w:id="18" w:author="HomeUser" w:date="2013-02-28T12:25:00Z">
          <w:r w:rsidR="00CC2743" w:rsidDel="00960950">
            <w:rPr>
              <w:rFonts w:ascii="Cambria" w:hAnsi="Cambria"/>
            </w:rPr>
            <w:delText>changed</w:delText>
          </w:r>
        </w:del>
      </w:ins>
      <w:del w:id="19" w:author="HomeUser" w:date="2013-02-28T12:25:00Z">
        <w:r w:rsidR="00CC2743" w:rsidDel="00960950">
          <w:rPr>
            <w:rFonts w:ascii="Cambria" w:hAnsi="Cambria"/>
          </w:rPr>
          <w:delText xml:space="preserve">seen diverse, dramatic and large-scale changes in recent centuries, driven by a changing climate and more controversially, carbon fertilization. </w:delText>
        </w:r>
      </w:del>
      <w:r w:rsidR="00CC2743">
        <w:rPr>
          <w:rFonts w:ascii="Cambria" w:hAnsi="Cambria"/>
        </w:rPr>
        <w:t xml:space="preserve">Tree ring chronologies are a crucial tool for identifying and understanding these </w:t>
      </w:r>
      <w:ins w:id="20" w:author="Lisa" w:date="2013-02-23T17:46:00Z">
        <w:r w:rsidR="00CC2743">
          <w:rPr>
            <w:rFonts w:ascii="Cambria" w:hAnsi="Cambria"/>
          </w:rPr>
          <w:t>changes</w:t>
        </w:r>
      </w:ins>
      <w:del w:id="21" w:author="Lisa" w:date="2013-02-23T17:46:00Z">
        <w:r w:rsidR="00CC2743" w:rsidDel="0059231C">
          <w:rPr>
            <w:rFonts w:ascii="Cambria" w:hAnsi="Cambria"/>
          </w:rPr>
          <w:delText>shifts</w:delText>
        </w:r>
      </w:del>
      <w:r w:rsidR="00CC2743">
        <w:rPr>
          <w:rFonts w:ascii="Cambria" w:hAnsi="Cambria"/>
        </w:rPr>
        <w:t xml:space="preserve">, but their </w:t>
      </w:r>
      <w:ins w:id="22" w:author="Lisa" w:date="2013-02-23T17:43:00Z">
        <w:r w:rsidR="00CC2743">
          <w:rPr>
            <w:rFonts w:ascii="Cambria" w:hAnsi="Cambria"/>
          </w:rPr>
          <w:t>use for</w:t>
        </w:r>
      </w:ins>
      <w:del w:id="23" w:author="Lisa" w:date="2013-02-23T17:43:00Z">
        <w:r w:rsidR="00CC2743" w:rsidDel="00466441">
          <w:rPr>
            <w:rFonts w:ascii="Cambria" w:hAnsi="Cambria"/>
          </w:rPr>
          <w:delText>ability to</w:delText>
        </w:r>
      </w:del>
      <w:r w:rsidR="00CC2743">
        <w:rPr>
          <w:rFonts w:ascii="Cambria" w:hAnsi="Cambria"/>
        </w:rPr>
        <w:t xml:space="preserve"> reliably reconstruct</w:t>
      </w:r>
      <w:ins w:id="24" w:author="Lisa" w:date="2013-02-23T17:43:00Z">
        <w:r w:rsidR="00CC2743">
          <w:rPr>
            <w:rFonts w:ascii="Cambria" w:hAnsi="Cambria"/>
          </w:rPr>
          <w:t>ing</w:t>
        </w:r>
      </w:ins>
      <w:r w:rsidR="00CC2743">
        <w:rPr>
          <w:rFonts w:ascii="Cambria" w:hAnsi="Cambria"/>
        </w:rPr>
        <w:t xml:space="preserve"> long-term trends in growth is hampered by the presence of modern sample bias. Modern sample bias arises from systematic uncorrected correlations between tree productivity and age, </w:t>
      </w:r>
      <w:ins w:id="25" w:author="Lisa" w:date="2013-02-23T17:46:00Z">
        <w:r w:rsidR="00CC2743">
          <w:rPr>
            <w:rFonts w:ascii="Cambria" w:hAnsi="Cambria"/>
          </w:rPr>
          <w:t xml:space="preserve">which </w:t>
        </w:r>
      </w:ins>
      <w:r w:rsidR="00CC2743">
        <w:rPr>
          <w:rFonts w:ascii="Cambria" w:hAnsi="Cambria"/>
        </w:rPr>
        <w:t>skew</w:t>
      </w:r>
      <w:del w:id="26" w:author="Lisa" w:date="2013-02-23T17:47:00Z">
        <w:r w:rsidR="00CC2743" w:rsidDel="0059231C">
          <w:rPr>
            <w:rFonts w:ascii="Cambria" w:hAnsi="Cambria"/>
          </w:rPr>
          <w:delText>ing</w:delText>
        </w:r>
      </w:del>
      <w:r w:rsidR="00CC2743">
        <w:rPr>
          <w:rFonts w:ascii="Cambria" w:hAnsi="Cambria"/>
        </w:rPr>
        <w:t xml:space="preserve"> the resulting trends </w:t>
      </w:r>
      <w:del w:id="27" w:author="Lisa" w:date="2013-02-23T17:47:00Z">
        <w:r w:rsidR="00CC2743" w:rsidDel="0059231C">
          <w:rPr>
            <w:rFonts w:ascii="Cambria" w:hAnsi="Cambria"/>
          </w:rPr>
          <w:delText xml:space="preserve">of </w:delText>
        </w:r>
      </w:del>
      <w:ins w:id="28" w:author="Lisa" w:date="2013-02-23T17:47:00Z">
        <w:r w:rsidR="00CC2743">
          <w:rPr>
            <w:rFonts w:ascii="Cambria" w:hAnsi="Cambria"/>
          </w:rPr>
          <w:t xml:space="preserve">in </w:t>
        </w:r>
      </w:ins>
      <w:r w:rsidR="00CC2743">
        <w:rPr>
          <w:rFonts w:ascii="Cambria" w:hAnsi="Cambria"/>
        </w:rPr>
        <w:t xml:space="preserve">tree growth. </w:t>
      </w:r>
      <w:del w:id="29" w:author="Lisa" w:date="2013-02-23T17:47:00Z">
        <w:r w:rsidR="00CC2743" w:rsidDel="0059231C">
          <w:rPr>
            <w:rFonts w:ascii="Cambria" w:hAnsi="Cambria"/>
          </w:rPr>
          <w:delText>With the u</w:delText>
        </w:r>
      </w:del>
      <w:ins w:id="30" w:author="Lisa" w:date="2013-02-23T17:47:00Z">
        <w:r w:rsidR="00CC2743">
          <w:rPr>
            <w:rFonts w:ascii="Cambria" w:hAnsi="Cambria"/>
          </w:rPr>
          <w:t>U</w:t>
        </w:r>
      </w:ins>
      <w:r w:rsidR="00CC2743">
        <w:rPr>
          <w:rFonts w:ascii="Cambria" w:hAnsi="Cambria"/>
        </w:rPr>
        <w:t>s</w:t>
      </w:r>
      <w:del w:id="31" w:author="Lisa" w:date="2013-02-23T17:47:00Z">
        <w:r w:rsidR="00CC2743" w:rsidDel="0059231C">
          <w:rPr>
            <w:rFonts w:ascii="Cambria" w:hAnsi="Cambria"/>
          </w:rPr>
          <w:delText>e of</w:delText>
        </w:r>
      </w:del>
      <w:ins w:id="32" w:author="Lisa" w:date="2013-02-23T17:47:00Z">
        <w:r w:rsidR="00CC2743">
          <w:rPr>
            <w:rFonts w:ascii="Cambria" w:hAnsi="Cambria"/>
          </w:rPr>
          <w:t>ing</w:t>
        </w:r>
      </w:ins>
      <w:r w:rsidR="00CC2743">
        <w:rPr>
          <w:rFonts w:ascii="Cambria" w:hAnsi="Cambria"/>
        </w:rPr>
        <w:t xml:space="preserve"> factor regression standardization (a regression-based extension of regional curve standardization)</w:t>
      </w:r>
      <w:ins w:id="33" w:author="Lisa" w:date="2013-02-23T17:47:00Z">
        <w:r w:rsidR="00CC2743">
          <w:rPr>
            <w:rFonts w:ascii="Cambria" w:hAnsi="Cambria"/>
          </w:rPr>
          <w:t>,</w:t>
        </w:r>
      </w:ins>
      <w:r w:rsidR="00CC2743">
        <w:rPr>
          <w:rFonts w:ascii="Cambria" w:hAnsi="Cambria"/>
        </w:rPr>
        <w:t xml:space="preserve"> we demonstrate and correct modern sample bias in a young living jack pine (</w:t>
      </w:r>
      <w:r w:rsidR="00CC2743">
        <w:rPr>
          <w:rFonts w:ascii="Cambria" w:hAnsi="Cambria"/>
          <w:i/>
        </w:rPr>
        <w:t>Pinus</w:t>
      </w:r>
      <w:ins w:id="34" w:author="Lisa" w:date="2013-02-23T17:41:00Z">
        <w:r w:rsidR="00CC2743">
          <w:rPr>
            <w:rFonts w:ascii="Cambria" w:hAnsi="Cambria"/>
            <w:i/>
          </w:rPr>
          <w:t xml:space="preserve"> </w:t>
        </w:r>
      </w:ins>
      <w:r w:rsidR="00CC2743">
        <w:rPr>
          <w:rFonts w:ascii="Cambria" w:hAnsi="Cambria"/>
          <w:i/>
        </w:rPr>
        <w:t>banksiana</w:t>
      </w:r>
      <w:ins w:id="35" w:author="HomeUser" w:date="2013-02-28T12:26:00Z">
        <w:r>
          <w:rPr>
            <w:rFonts w:ascii="Cambria" w:hAnsi="Cambria"/>
            <w:i/>
          </w:rPr>
          <w:t xml:space="preserve"> </w:t>
        </w:r>
        <w:r w:rsidRPr="00960950">
          <w:rPr>
            <w:rFonts w:ascii="Cambria" w:hAnsi="Cambria"/>
          </w:rPr>
          <w:t>La</w:t>
        </w:r>
        <w:r w:rsidRPr="00960950">
          <w:rPr>
            <w:rFonts w:ascii="Cambria" w:hAnsi="Cambria"/>
            <w:rPrChange w:id="36" w:author="HomeUser" w:date="2013-02-28T12:26:00Z">
              <w:rPr>
                <w:rFonts w:ascii="Cambria" w:hAnsi="Cambria"/>
                <w:i/>
              </w:rPr>
            </w:rPrChange>
          </w:rPr>
          <w:t>mb.</w:t>
        </w:r>
      </w:ins>
      <w:r w:rsidR="00CC2743">
        <w:rPr>
          <w:rFonts w:ascii="Cambria" w:hAnsi="Cambria"/>
        </w:rPr>
        <w:t>) chronology from northwestern Ontario, Canada, by accounting for tree-level productivity. Ignoring th</w:t>
      </w:r>
      <w:ins w:id="37" w:author="Lisa" w:date="2013-02-24T19:22:00Z">
        <w:r w:rsidR="00CC2743">
          <w:rPr>
            <w:rFonts w:ascii="Cambria" w:hAnsi="Cambria"/>
          </w:rPr>
          <w:t>e</w:t>
        </w:r>
      </w:ins>
      <w:del w:id="38" w:author="Lisa" w:date="2013-02-24T19:22:00Z">
        <w:r w:rsidR="00CC2743" w:rsidDel="004B3E1A">
          <w:rPr>
            <w:rFonts w:ascii="Cambria" w:hAnsi="Cambria"/>
          </w:rPr>
          <w:delText>is</w:delText>
        </w:r>
      </w:del>
      <w:r w:rsidR="00CC2743">
        <w:rPr>
          <w:rFonts w:ascii="Cambria" w:hAnsi="Cambria"/>
        </w:rPr>
        <w:t xml:space="preserve"> effect </w:t>
      </w:r>
      <w:ins w:id="39" w:author="Lisa" w:date="2013-02-24T19:22:00Z">
        <w:r w:rsidR="00CC2743">
          <w:rPr>
            <w:rFonts w:ascii="Cambria" w:hAnsi="Cambria"/>
          </w:rPr>
          <w:t xml:space="preserve">of tree-level productivity </w:t>
        </w:r>
      </w:ins>
      <w:del w:id="40" w:author="Lisa" w:date="2013-02-23T17:47:00Z">
        <w:r w:rsidR="00CC2743" w:rsidDel="0059231C">
          <w:rPr>
            <w:rFonts w:ascii="Cambria" w:hAnsi="Cambria"/>
          </w:rPr>
          <w:delText xml:space="preserve">dramatically </w:delText>
        </w:r>
      </w:del>
      <w:r w:rsidR="00CC2743">
        <w:rPr>
          <w:rFonts w:ascii="Cambria" w:hAnsi="Cambria"/>
        </w:rPr>
        <w:t>exaggerated the underlying trend in tree growth over time</w:t>
      </w:r>
      <w:ins w:id="41" w:author="Lisa" w:date="2013-02-23T17:42:00Z">
        <w:r w:rsidR="00CC2743">
          <w:rPr>
            <w:rFonts w:ascii="Cambria" w:hAnsi="Cambria"/>
          </w:rPr>
          <w:t xml:space="preserve"> (1879-2010)</w:t>
        </w:r>
      </w:ins>
      <w:r w:rsidR="00CC2743">
        <w:rPr>
          <w:rFonts w:ascii="Cambria" w:hAnsi="Cambria"/>
        </w:rPr>
        <w:t xml:space="preserve">, with a strong </w:t>
      </w:r>
      <w:ins w:id="42" w:author="Lisa" w:date="2013-02-23T17:42:00Z">
        <w:r w:rsidR="00CC2743">
          <w:rPr>
            <w:rFonts w:ascii="Cambria" w:hAnsi="Cambria"/>
          </w:rPr>
          <w:t xml:space="preserve">universal </w:t>
        </w:r>
      </w:ins>
      <w:r w:rsidR="00CC2743">
        <w:rPr>
          <w:rFonts w:ascii="Cambria" w:hAnsi="Cambria"/>
        </w:rPr>
        <w:t>negative trend observed after correction</w:t>
      </w:r>
      <w:del w:id="43" w:author="Lisa" w:date="2013-02-23T17:42:00Z">
        <w:r w:rsidR="00CC2743" w:rsidDel="00466441">
          <w:rPr>
            <w:rFonts w:ascii="Cambria" w:hAnsi="Cambria"/>
          </w:rPr>
          <w:delText xml:space="preserve"> throughout</w:delText>
        </w:r>
      </w:del>
      <w:ins w:id="44" w:author="Lisa" w:date="2013-02-23T17:42:00Z">
        <w:r w:rsidR="00CC2743">
          <w:rPr>
            <w:rFonts w:ascii="Cambria" w:hAnsi="Cambria"/>
          </w:rPr>
          <w:t>.</w:t>
        </w:r>
      </w:ins>
      <w:r w:rsidR="00CC2743">
        <w:rPr>
          <w:rFonts w:ascii="Cambria" w:hAnsi="Cambria"/>
        </w:rPr>
        <w:t xml:space="preserve"> </w:t>
      </w:r>
      <w:del w:id="45" w:author="Lisa" w:date="2013-02-23T17:42:00Z">
        <w:r w:rsidR="00CC2743" w:rsidDel="00466441">
          <w:rPr>
            <w:rFonts w:ascii="Cambria" w:hAnsi="Cambria"/>
          </w:rPr>
          <w:delText xml:space="preserve">(1879-2010). </w:delText>
        </w:r>
      </w:del>
      <w:r w:rsidR="00CC2743">
        <w:rPr>
          <w:rFonts w:ascii="Cambria" w:hAnsi="Cambria"/>
        </w:rPr>
        <w:t>Using generalized additive models, we found that this corrected chronology exhibited strong nonlinear responses to summer climate and</w:t>
      </w:r>
      <w:del w:id="46" w:author="HomeUser" w:date="2013-03-01T16:49:00Z">
        <w:r w:rsidR="00CC2743" w:rsidDel="00B24283">
          <w:rPr>
            <w:rFonts w:ascii="Cambria" w:hAnsi="Cambria"/>
          </w:rPr>
          <w:delText xml:space="preserve"> </w:delText>
        </w:r>
      </w:del>
      <w:del w:id="47" w:author="HomeUser" w:date="2013-03-01T16:48:00Z">
        <w:r w:rsidR="00CC2743" w:rsidDel="00B24283">
          <w:rPr>
            <w:rFonts w:ascii="Cambria" w:hAnsi="Cambria"/>
            <w:sz w:val="20"/>
            <w:szCs w:val="20"/>
            <w:shd w:val="clear" w:color="auto" w:fill="FFFFFF"/>
          </w:rPr>
          <w:delText>δ</w:delText>
        </w:r>
        <w:r w:rsidR="00CC2743" w:rsidDel="00B24283">
          <w:rPr>
            <w:rFonts w:ascii="Cambria" w:hAnsi="Cambria"/>
            <w:vertAlign w:val="superscript"/>
          </w:rPr>
          <w:delText>13</w:delText>
        </w:r>
        <w:r w:rsidR="00CC2743" w:rsidDel="00B24283">
          <w:rPr>
            <w:rFonts w:ascii="Cambria" w:hAnsi="Cambria"/>
          </w:rPr>
          <w:delText>C</w:delText>
        </w:r>
      </w:del>
      <w:del w:id="48" w:author="HomeUser" w:date="2013-03-01T16:49:00Z">
        <w:r w:rsidR="00CC2743" w:rsidDel="00B24283">
          <w:rPr>
            <w:rFonts w:ascii="Cambria" w:hAnsi="Cambria"/>
          </w:rPr>
          <w:delText xml:space="preserve">-derived </w:delText>
        </w:r>
      </w:del>
      <w:ins w:id="49" w:author="HomeUser" w:date="2013-03-01T16:49:00Z">
        <w:r w:rsidR="00B24283">
          <w:rPr>
            <w:rFonts w:ascii="Cambria" w:hAnsi="Cambria"/>
          </w:rPr>
          <w:t xml:space="preserve"> </w:t>
        </w:r>
      </w:ins>
      <w:r w:rsidR="00CC2743">
        <w:rPr>
          <w:rFonts w:ascii="Cambria" w:hAnsi="Cambria"/>
        </w:rPr>
        <w:t>water use efficiency</w:t>
      </w:r>
      <w:ins w:id="50" w:author="HomeUser" w:date="2013-03-01T16:49:00Z">
        <w:r w:rsidR="00B24283">
          <w:rPr>
            <w:rFonts w:ascii="Cambria" w:hAnsi="Cambria"/>
          </w:rPr>
          <w:t xml:space="preserve"> (as determined by whole wood carbon isotope discrimination)</w:t>
        </w:r>
      </w:ins>
      <w:r w:rsidR="00CC2743">
        <w:rPr>
          <w:rFonts w:ascii="Cambria" w:hAnsi="Cambria"/>
        </w:rPr>
        <w:t xml:space="preserve">. Growth decreased with increased water use efficiency, which appeared to </w:t>
      </w:r>
      <w:del w:id="51" w:author="Lisa" w:date="2013-02-23T17:47:00Z">
        <w:r w:rsidR="00CC2743" w:rsidDel="0059231C">
          <w:rPr>
            <w:rFonts w:ascii="Cambria" w:hAnsi="Cambria"/>
          </w:rPr>
          <w:delText>act as</w:delText>
        </w:r>
      </w:del>
      <w:ins w:id="52" w:author="Lisa" w:date="2013-02-23T17:47:00Z">
        <w:r w:rsidR="00CC2743">
          <w:rPr>
            <w:rFonts w:ascii="Cambria" w:hAnsi="Cambria"/>
          </w:rPr>
          <w:t>be</w:t>
        </w:r>
      </w:ins>
      <w:r w:rsidR="00CC2743">
        <w:rPr>
          <w:rFonts w:ascii="Cambria" w:hAnsi="Cambria"/>
        </w:rPr>
        <w:t xml:space="preserve"> an indicator of drought stress. Rising levels of atmospheric </w:t>
      </w:r>
      <w:ins w:id="53" w:author="Lisa" w:date="2013-02-23T17:48:00Z">
        <w:r w:rsidR="00CC2743">
          <w:rPr>
            <w:rFonts w:ascii="Cambria" w:hAnsi="Cambria"/>
          </w:rPr>
          <w:t>carbon dioxide (</w:t>
        </w:r>
      </w:ins>
      <w:r w:rsidR="00CC2743">
        <w:rPr>
          <w:rFonts w:ascii="Cambria" w:hAnsi="Cambria"/>
        </w:rPr>
        <w:t>CO</w:t>
      </w:r>
      <w:r w:rsidR="00CC2743">
        <w:rPr>
          <w:rFonts w:ascii="Cambria" w:hAnsi="Cambria"/>
          <w:vertAlign w:val="subscript"/>
        </w:rPr>
        <w:t>2</w:t>
      </w:r>
      <w:del w:id="54" w:author="Lisa" w:date="2013-02-23T17:48:00Z">
        <w:r w:rsidR="00CC2743" w:rsidDel="0059231C">
          <w:rPr>
            <w:rFonts w:ascii="Cambria" w:hAnsi="Cambria"/>
          </w:rPr>
          <w:delText xml:space="preserve"> </w:delText>
        </w:r>
      </w:del>
      <w:ins w:id="55" w:author="Lisa" w:date="2013-02-23T17:48:00Z">
        <w:r w:rsidR="00CC2743">
          <w:rPr>
            <w:rFonts w:ascii="Cambria" w:hAnsi="Cambria"/>
          </w:rPr>
          <w:t xml:space="preserve">) </w:t>
        </w:r>
      </w:ins>
      <w:r w:rsidR="00CC2743">
        <w:rPr>
          <w:rFonts w:ascii="Cambria" w:hAnsi="Cambria"/>
        </w:rPr>
        <w:t xml:space="preserve">substantially increased calculated water use efficiency with no corresponding increase in growth, suggesting that </w:t>
      </w:r>
      <w:del w:id="56" w:author="Lisa" w:date="2013-02-23T17:48:00Z">
        <w:r w:rsidR="00CC2743" w:rsidDel="0059231C">
          <w:rPr>
            <w:rFonts w:ascii="Cambria" w:hAnsi="Cambria"/>
          </w:rPr>
          <w:delText>carbon dioxide</w:delText>
        </w:r>
      </w:del>
      <w:ins w:id="57" w:author="Lisa" w:date="2013-02-23T17:48:00Z">
        <w:r w:rsidR="00CC2743">
          <w:rPr>
            <w:rFonts w:ascii="Cambria" w:hAnsi="Cambria"/>
          </w:rPr>
          <w:t>CO</w:t>
        </w:r>
        <w:r w:rsidR="00CC2743" w:rsidRPr="00CC2743">
          <w:rPr>
            <w:rFonts w:ascii="Cambria" w:hAnsi="Cambria"/>
            <w:vertAlign w:val="subscript"/>
            <w:rPrChange w:id="58" w:author="Lisa" w:date="2013-02-23T17:48:00Z">
              <w:rPr>
                <w:rFonts w:ascii="Cambria" w:hAnsi="Cambria"/>
              </w:rPr>
            </w:rPrChange>
          </w:rPr>
          <w:t>2</w:t>
        </w:r>
      </w:ins>
      <w:r w:rsidR="00CC2743">
        <w:rPr>
          <w:rFonts w:ascii="Cambria" w:hAnsi="Cambria"/>
        </w:rPr>
        <w:t xml:space="preserve"> fertilization via this mechanism </w:t>
      </w:r>
      <w:ins w:id="59" w:author="Lisa" w:date="2013-02-23T17:48:00Z">
        <w:r w:rsidR="00CC2743">
          <w:rPr>
            <w:rFonts w:ascii="Cambria" w:hAnsi="Cambria"/>
          </w:rPr>
          <w:t>wa</w:t>
        </w:r>
      </w:ins>
      <w:del w:id="60" w:author="Lisa" w:date="2013-02-23T17:48:00Z">
        <w:r w:rsidR="00CC2743" w:rsidDel="0059231C">
          <w:rPr>
            <w:rFonts w:ascii="Cambria" w:hAnsi="Cambria"/>
          </w:rPr>
          <w:delText>i</w:delText>
        </w:r>
      </w:del>
      <w:r w:rsidR="00CC2743">
        <w:rPr>
          <w:rFonts w:ascii="Cambria" w:hAnsi="Cambria"/>
        </w:rPr>
        <w:t xml:space="preserve">s unlikely for these trees. </w:t>
      </w:r>
      <w:ins w:id="61" w:author="Lisa" w:date="2013-02-24T19:24:00Z">
        <w:r w:rsidR="00CC2743">
          <w:rPr>
            <w:rFonts w:ascii="Cambria" w:hAnsi="Cambria"/>
          </w:rPr>
          <w:t>Our results showed that f</w:t>
        </w:r>
      </w:ins>
      <w:del w:id="62" w:author="Lisa" w:date="2013-02-24T19:24:00Z">
        <w:r w:rsidR="00CC2743" w:rsidDel="004B3E1A">
          <w:rPr>
            <w:rFonts w:ascii="Cambria" w:hAnsi="Cambria"/>
          </w:rPr>
          <w:delText>F</w:delText>
        </w:r>
      </w:del>
      <w:r w:rsidR="00CC2743">
        <w:rPr>
          <w:rFonts w:ascii="Cambria" w:hAnsi="Cambria"/>
        </w:rPr>
        <w:t>actor regression standardization correct</w:t>
      </w:r>
      <w:del w:id="63" w:author="Lisa" w:date="2013-02-24T19:24:00Z">
        <w:r w:rsidR="00CC2743" w:rsidDel="004B3E1A">
          <w:rPr>
            <w:rFonts w:ascii="Cambria" w:hAnsi="Cambria"/>
          </w:rPr>
          <w:delText>s</w:delText>
        </w:r>
      </w:del>
      <w:ins w:id="64" w:author="Lisa" w:date="2013-02-24T19:24:00Z">
        <w:r w:rsidR="00CC2743">
          <w:rPr>
            <w:rFonts w:ascii="Cambria" w:hAnsi="Cambria"/>
          </w:rPr>
          <w:t>ed</w:t>
        </w:r>
      </w:ins>
      <w:r w:rsidR="00CC2743">
        <w:rPr>
          <w:rFonts w:ascii="Cambria" w:hAnsi="Cambria"/>
        </w:rPr>
        <w:t xml:space="preserve"> for modern sample bias in ways that traditional dendrochronological practices c</w:t>
      </w:r>
      <w:ins w:id="65" w:author="Lisa" w:date="2013-02-24T19:24:00Z">
        <w:r w:rsidR="00CC2743">
          <w:rPr>
            <w:rFonts w:ascii="Cambria" w:hAnsi="Cambria"/>
          </w:rPr>
          <w:t>ould</w:t>
        </w:r>
      </w:ins>
      <w:del w:id="66" w:author="Lisa" w:date="2013-02-24T19:24:00Z">
        <w:r w:rsidR="00CC2743" w:rsidDel="004B3E1A">
          <w:rPr>
            <w:rFonts w:ascii="Cambria" w:hAnsi="Cambria"/>
          </w:rPr>
          <w:delText>an</w:delText>
        </w:r>
      </w:del>
      <w:ins w:id="67" w:author="Lisa" w:date="2013-02-24T19:24:00Z">
        <w:r w:rsidR="00CC2743">
          <w:rPr>
            <w:rFonts w:ascii="Cambria" w:hAnsi="Cambria"/>
          </w:rPr>
          <w:t xml:space="preserve"> </w:t>
        </w:r>
      </w:ins>
      <w:r w:rsidR="00CC2743">
        <w:rPr>
          <w:rFonts w:ascii="Cambria" w:hAnsi="Cambria"/>
        </w:rPr>
        <w:t xml:space="preserve">not, producing </w:t>
      </w:r>
      <w:del w:id="68" w:author="Lisa" w:date="2013-02-23T17:48:00Z">
        <w:r w:rsidR="00CC2743" w:rsidDel="0059231C">
          <w:rPr>
            <w:rFonts w:ascii="Cambria" w:hAnsi="Cambria"/>
          </w:rPr>
          <w:delText xml:space="preserve">to </w:delText>
        </w:r>
      </w:del>
      <w:r w:rsidR="00CC2743">
        <w:rPr>
          <w:rFonts w:ascii="Cambria" w:hAnsi="Cambria"/>
        </w:rPr>
        <w:t>a clearer picture of long-term patterns of tree growth and climate response.</w:t>
      </w:r>
    </w:p>
    <w:p w:rsidR="00CC2743" w:rsidRDefault="00CC2743">
      <w:r>
        <w:rPr>
          <w:rFonts w:ascii="Cambria" w:hAnsi="Cambria"/>
          <w:b/>
          <w:bCs/>
        </w:rPr>
        <w:t>Keywords:</w:t>
      </w:r>
      <w:r>
        <w:rPr>
          <w:rFonts w:ascii="Cambria" w:hAnsi="Cambria"/>
        </w:rPr>
        <w:t xml:space="preserve"> factor regression standardization, </w:t>
      </w:r>
      <w:r>
        <w:rPr>
          <w:rFonts w:ascii="Cambria" w:hAnsi="Cambria"/>
          <w:sz w:val="20"/>
          <w:szCs w:val="20"/>
          <w:shd w:val="clear" w:color="auto" w:fill="FFFFFF"/>
        </w:rPr>
        <w:t>δ</w:t>
      </w:r>
      <w:r>
        <w:rPr>
          <w:rFonts w:ascii="Cambria" w:hAnsi="Cambria"/>
          <w:vertAlign w:val="superscript"/>
        </w:rPr>
        <w:t>13</w:t>
      </w:r>
      <w:r>
        <w:rPr>
          <w:rFonts w:ascii="Cambria" w:hAnsi="Cambria"/>
        </w:rPr>
        <w:t xml:space="preserve">C, </w:t>
      </w:r>
      <w:del w:id="69" w:author="HomeUser" w:date="2013-02-28T12:28:00Z">
        <w:r w:rsidDel="00960950">
          <w:rPr>
            <w:rFonts w:ascii="Cambria" w:hAnsi="Cambria"/>
          </w:rPr>
          <w:delText>climate change</w:delText>
        </w:r>
      </w:del>
      <w:del w:id="70" w:author="HomeUser" w:date="2013-03-01T16:48:00Z">
        <w:r w:rsidDel="00AF3472">
          <w:rPr>
            <w:rFonts w:ascii="Cambria" w:hAnsi="Cambria"/>
          </w:rPr>
          <w:delText>,</w:delText>
        </w:r>
      </w:del>
      <w:r>
        <w:rPr>
          <w:rFonts w:ascii="Cambria" w:hAnsi="Cambria"/>
        </w:rPr>
        <w:t xml:space="preserve"> climate response, dendrochronology, </w:t>
      </w:r>
      <w:del w:id="71" w:author="HomeUser" w:date="2013-02-28T12:28:00Z">
        <w:r w:rsidDel="00960950">
          <w:rPr>
            <w:rFonts w:ascii="Cambria" w:hAnsi="Cambria"/>
          </w:rPr>
          <w:delText>carbon fertilization</w:delText>
        </w:r>
      </w:del>
      <w:ins w:id="72" w:author="HomeUser" w:date="2013-02-28T12:28:00Z">
        <w:r w:rsidR="00960950">
          <w:rPr>
            <w:rFonts w:ascii="Cambria" w:hAnsi="Cambria"/>
          </w:rPr>
          <w:t>water use efficiency</w:t>
        </w:r>
      </w:ins>
    </w:p>
    <w:p w:rsidR="00CC2743" w:rsidRDefault="00CC2743" w:rsidP="00B24283">
      <w:pPr>
        <w:pStyle w:val="Heading1"/>
        <w:pPrChange w:id="73" w:author="HomeUser" w:date="2013-03-01T16:54:00Z">
          <w:pPr>
            <w:pStyle w:val="Heading1"/>
          </w:pPr>
        </w:pPrChange>
      </w:pPr>
      <w:bookmarkStart w:id="74" w:name="h.qk4xuueap1f0"/>
      <w:bookmarkEnd w:id="74"/>
      <w:r>
        <w:t>1. Introduction</w:t>
      </w:r>
    </w:p>
    <w:p w:rsidR="00380C92" w:rsidRDefault="00CC2743">
      <w:pPr>
        <w:rPr>
          <w:ins w:id="75" w:author="HomeUser" w:date="2013-02-28T12:38:00Z"/>
          <w:rFonts w:ascii="Cambria" w:hAnsi="Cambria"/>
        </w:rPr>
      </w:pPr>
      <w:ins w:id="76" w:author="Lisa" w:date="2013-02-23T17:49:00Z">
        <w:del w:id="77" w:author="HomeUser" w:date="2013-02-28T12:30:00Z">
          <w:r w:rsidDel="00960950">
            <w:rPr>
              <w:rFonts w:ascii="Cambria" w:hAnsi="Cambria"/>
            </w:rPr>
            <w:delText>Since the industrial revolution, s</w:delText>
          </w:r>
        </w:del>
      </w:ins>
      <w:del w:id="78" w:author="HomeUser" w:date="2013-02-28T12:30:00Z">
        <w:r w:rsidDel="00960950">
          <w:rPr>
            <w:rFonts w:ascii="Cambria" w:hAnsi="Cambria"/>
          </w:rPr>
          <w:delText>Strong long-term trends in forest growth and water use efficiency have been observed around the world since the industrial revolution.</w:delText>
        </w:r>
      </w:del>
      <w:ins w:id="79" w:author="Lisa" w:date="2013-02-23T17:49:00Z">
        <w:del w:id="80" w:author="HomeUser" w:date="2013-02-28T12:30:00Z">
          <w:r w:rsidDel="00960950">
            <w:rPr>
              <w:rFonts w:ascii="Cambria" w:hAnsi="Cambria"/>
            </w:rPr>
            <w:delText>.</w:delText>
          </w:r>
        </w:del>
      </w:ins>
      <w:del w:id="81" w:author="HomeUser" w:date="2013-02-28T12:30:00Z">
        <w:r w:rsidDel="00960950">
          <w:rPr>
            <w:rFonts w:ascii="Cambria" w:hAnsi="Cambria"/>
          </w:rPr>
          <w:delText xml:space="preserve"> </w:delText>
        </w:r>
      </w:del>
      <w:ins w:id="82" w:author="HomeUser" w:date="2013-02-28T12:30:00Z">
        <w:r w:rsidR="00960950">
          <w:rPr>
            <w:rFonts w:ascii="Cambria" w:hAnsi="Cambria"/>
          </w:rPr>
          <w:t xml:space="preserve"> Since the industrial revolution, a shifting climate and increasing carbon dioxide (</w:t>
        </w:r>
      </w:ins>
      <w:ins w:id="83" w:author="HomeUser" w:date="2013-02-28T12:31:00Z">
        <w:r w:rsidR="00960950">
          <w:rPr>
            <w:rFonts w:ascii="Cambria" w:hAnsi="Cambria"/>
          </w:rPr>
          <w:t>CO</w:t>
        </w:r>
        <w:r w:rsidR="00960950">
          <w:rPr>
            <w:rFonts w:ascii="Cambria" w:hAnsi="Cambria"/>
            <w:vertAlign w:val="subscript"/>
          </w:rPr>
          <w:t>2</w:t>
        </w:r>
      </w:ins>
      <w:ins w:id="84" w:author="HomeUser" w:date="2013-02-28T12:30:00Z">
        <w:r w:rsidR="00960950">
          <w:rPr>
            <w:rFonts w:ascii="Cambria" w:hAnsi="Cambria"/>
          </w:rPr>
          <w:t>)</w:t>
        </w:r>
      </w:ins>
      <w:ins w:id="85" w:author="HomeUser" w:date="2013-02-28T12:31:00Z">
        <w:r w:rsidR="00960950">
          <w:rPr>
            <w:rFonts w:ascii="Cambria" w:hAnsi="Cambria"/>
          </w:rPr>
          <w:t xml:space="preserve"> levels have disrupted patterns of forest growth</w:t>
        </w:r>
      </w:ins>
      <w:del w:id="86" w:author="HomeUser" w:date="2013-02-28T12:32:00Z">
        <w:r w:rsidDel="00960950">
          <w:rPr>
            <w:rFonts w:ascii="Cambria" w:hAnsi="Cambria"/>
          </w:rPr>
          <w:delText>Two major drivers have been implicated</w:delText>
        </w:r>
      </w:del>
      <w:ins w:id="87" w:author="Lisa" w:date="2013-02-23T17:49:00Z">
        <w:del w:id="88" w:author="HomeUser" w:date="2013-02-28T12:32:00Z">
          <w:r w:rsidDel="00960950">
            <w:rPr>
              <w:rFonts w:ascii="Cambria" w:hAnsi="Cambria"/>
            </w:rPr>
            <w:delText>:</w:delText>
          </w:r>
        </w:del>
      </w:ins>
      <w:del w:id="89" w:author="HomeUser" w:date="2013-02-28T12:32:00Z">
        <w:r w:rsidDel="00960950">
          <w:rPr>
            <w:rFonts w:ascii="Cambria" w:hAnsi="Cambria"/>
          </w:rPr>
          <w:delText xml:space="preserve"> a changing climate and increasing atmospheric carbon dioxide</w:delText>
        </w:r>
      </w:del>
      <w:ins w:id="90" w:author="Lisa" w:date="2013-02-23T17:49:00Z">
        <w:del w:id="91" w:author="HomeUser" w:date="2013-02-28T12:32:00Z">
          <w:r w:rsidDel="00960950">
            <w:rPr>
              <w:rFonts w:ascii="Cambria" w:hAnsi="Cambria"/>
            </w:rPr>
            <w:delText xml:space="preserve"> (CO</w:delText>
          </w:r>
          <w:r w:rsidDel="00960950">
            <w:rPr>
              <w:rFonts w:ascii="Cambria" w:hAnsi="Cambria"/>
              <w:vertAlign w:val="subscript"/>
            </w:rPr>
            <w:delText>2</w:delText>
          </w:r>
        </w:del>
      </w:ins>
      <w:del w:id="92" w:author="HomeUser" w:date="2013-02-28T12:32:00Z">
        <w:r w:rsidDel="00960950">
          <w:rPr>
            <w:rFonts w:ascii="Cambria" w:hAnsi="Cambria"/>
          </w:rPr>
          <w:delText xml:space="preserve"> </w:delText>
        </w:r>
      </w:del>
      <w:ins w:id="93" w:author="Lisa" w:date="2013-02-23T17:49:00Z">
        <w:del w:id="94" w:author="HomeUser" w:date="2013-02-28T12:32:00Z">
          <w:r w:rsidDel="00960950">
            <w:rPr>
              <w:rFonts w:ascii="Cambria" w:hAnsi="Cambria"/>
            </w:rPr>
            <w:delText xml:space="preserve">) </w:delText>
          </w:r>
        </w:del>
      </w:ins>
      <w:del w:id="95" w:author="HomeUser" w:date="2013-02-28T12:32:00Z">
        <w:r w:rsidDel="00960950">
          <w:rPr>
            <w:rFonts w:ascii="Cambria" w:hAnsi="Cambria"/>
          </w:rPr>
          <w:delText>concentrations</w:delText>
        </w:r>
      </w:del>
      <w:r>
        <w:rPr>
          <w:rFonts w:ascii="Cambria" w:hAnsi="Cambria"/>
        </w:rPr>
        <w:t xml:space="preserve"> </w:t>
      </w:r>
      <w:bookmarkStart w:id="96" w:name="__UnoMark__28272_249939903"/>
      <w:r>
        <w:rPr>
          <w:rFonts w:ascii="Cambria" w:hAnsi="Cambria"/>
        </w:rPr>
        <w:t>[</w:t>
      </w:r>
      <w:r>
        <w:rPr>
          <w:rFonts w:ascii="Cambria" w:hAnsi="Cambria"/>
          <w:i/>
        </w:rPr>
        <w:t>Newman et al.</w:t>
      </w:r>
      <w:r>
        <w:rPr>
          <w:rFonts w:ascii="Cambria" w:hAnsi="Cambria"/>
        </w:rPr>
        <w:t>, 2011]</w:t>
      </w:r>
      <w:bookmarkEnd w:id="96"/>
      <w:r>
        <w:rPr>
          <w:rFonts w:ascii="Cambria" w:hAnsi="Cambria"/>
        </w:rPr>
        <w:t>.</w:t>
      </w:r>
      <w:del w:id="97" w:author="Lisa" w:date="2013-02-23T18:13:00Z">
        <w:r w:rsidDel="00A52847">
          <w:rPr>
            <w:rFonts w:ascii="Cambria" w:hAnsi="Cambria"/>
          </w:rPr>
          <w:delText xml:space="preserve">  </w:delText>
        </w:r>
      </w:del>
      <w:ins w:id="98" w:author="Lisa" w:date="2013-02-23T18:13:00Z">
        <w:r>
          <w:rPr>
            <w:rFonts w:ascii="Cambria" w:hAnsi="Cambria"/>
          </w:rPr>
          <w:t xml:space="preserve"> </w:t>
        </w:r>
      </w:ins>
      <w:r>
        <w:rPr>
          <w:rFonts w:ascii="Cambria" w:hAnsi="Cambria"/>
        </w:rPr>
        <w:t>Evidence for a positive effect of CO</w:t>
      </w:r>
      <w:r>
        <w:rPr>
          <w:rFonts w:ascii="Cambria" w:hAnsi="Cambria"/>
          <w:vertAlign w:val="subscript"/>
        </w:rPr>
        <w:t>2</w:t>
      </w:r>
      <w:r>
        <w:rPr>
          <w:rFonts w:ascii="Cambria" w:hAnsi="Cambria"/>
        </w:rPr>
        <w:t xml:space="preserve"> on forest growth, often referred to as “carbon fertilization”, is mixed and controversial. Lab</w:t>
      </w:r>
      <w:ins w:id="99" w:author="Lisa" w:date="2013-02-23T17:49:00Z">
        <w:r>
          <w:rPr>
            <w:rFonts w:ascii="Cambria" w:hAnsi="Cambria"/>
          </w:rPr>
          <w:t>oratory</w:t>
        </w:r>
      </w:ins>
      <w:r>
        <w:rPr>
          <w:rFonts w:ascii="Cambria" w:hAnsi="Cambria"/>
        </w:rPr>
        <w:t xml:space="preserve"> experiments and theoretical expectations show </w:t>
      </w:r>
      <w:del w:id="100" w:author="Lisa" w:date="2013-02-23T18:05:00Z">
        <w:r w:rsidDel="00A52847">
          <w:rPr>
            <w:rFonts w:ascii="Cambria" w:hAnsi="Cambria"/>
          </w:rPr>
          <w:delText>increases in</w:delText>
        </w:r>
      </w:del>
      <w:ins w:id="101" w:author="Lisa" w:date="2013-02-23T18:05:00Z">
        <w:r>
          <w:rPr>
            <w:rFonts w:ascii="Cambria" w:hAnsi="Cambria"/>
          </w:rPr>
          <w:t>that</w:t>
        </w:r>
      </w:ins>
      <w:r>
        <w:rPr>
          <w:rFonts w:ascii="Cambria" w:hAnsi="Cambria"/>
        </w:rPr>
        <w:t xml:space="preserve"> </w:t>
      </w:r>
      <w:ins w:id="102" w:author="Lisa" w:date="2013-02-24T19:26:00Z">
        <w:r>
          <w:rPr>
            <w:rFonts w:ascii="Cambria" w:hAnsi="Cambria"/>
          </w:rPr>
          <w:t xml:space="preserve">tree </w:t>
        </w:r>
      </w:ins>
      <w:r>
        <w:rPr>
          <w:rFonts w:ascii="Cambria" w:hAnsi="Cambria"/>
        </w:rPr>
        <w:t xml:space="preserve">growth </w:t>
      </w:r>
      <w:ins w:id="103" w:author="Lisa" w:date="2013-02-23T18:05:00Z">
        <w:r>
          <w:rPr>
            <w:rFonts w:ascii="Cambria" w:hAnsi="Cambria"/>
          </w:rPr>
          <w:t xml:space="preserve">increases </w:t>
        </w:r>
      </w:ins>
      <w:r>
        <w:rPr>
          <w:rFonts w:ascii="Cambria" w:hAnsi="Cambria"/>
        </w:rPr>
        <w:t xml:space="preserve">due to </w:t>
      </w:r>
      <w:del w:id="104" w:author="Lisa" w:date="2013-02-23T18:06:00Z">
        <w:r w:rsidDel="00A52847">
          <w:rPr>
            <w:rFonts w:ascii="Cambria" w:hAnsi="Cambria"/>
          </w:rPr>
          <w:delText>an increase in</w:delText>
        </w:r>
      </w:del>
      <w:ins w:id="105" w:author="Lisa" w:date="2013-02-23T18:06:00Z">
        <w:r>
          <w:rPr>
            <w:rFonts w:ascii="Cambria" w:hAnsi="Cambria"/>
          </w:rPr>
          <w:t>improved</w:t>
        </w:r>
      </w:ins>
      <w:r>
        <w:rPr>
          <w:rFonts w:ascii="Cambria" w:hAnsi="Cambria"/>
        </w:rPr>
        <w:t xml:space="preserve"> photosynthetic efficiency and </w:t>
      </w:r>
      <w:del w:id="106" w:author="Lisa" w:date="2013-02-23T18:06:00Z">
        <w:r w:rsidDel="00A52847">
          <w:rPr>
            <w:rFonts w:ascii="Cambria" w:hAnsi="Cambria"/>
          </w:rPr>
          <w:delText xml:space="preserve">a </w:delText>
        </w:r>
      </w:del>
      <w:r>
        <w:rPr>
          <w:rFonts w:ascii="Cambria" w:hAnsi="Cambria"/>
        </w:rPr>
        <w:t>decrease</w:t>
      </w:r>
      <w:ins w:id="107" w:author="Lisa" w:date="2013-02-23T18:06:00Z">
        <w:r>
          <w:rPr>
            <w:rFonts w:ascii="Cambria" w:hAnsi="Cambria"/>
          </w:rPr>
          <w:t>d</w:t>
        </w:r>
      </w:ins>
      <w:r>
        <w:rPr>
          <w:rFonts w:ascii="Cambria" w:hAnsi="Cambria"/>
        </w:rPr>
        <w:t xml:space="preserve"> in stomatal conductance, </w:t>
      </w:r>
      <w:ins w:id="108" w:author="Lisa" w:date="2013-02-23T17:49:00Z">
        <w:r>
          <w:rPr>
            <w:rFonts w:ascii="Cambria" w:hAnsi="Cambria"/>
          </w:rPr>
          <w:t xml:space="preserve">which </w:t>
        </w:r>
      </w:ins>
      <w:r>
        <w:rPr>
          <w:rFonts w:ascii="Cambria" w:hAnsi="Cambria"/>
        </w:rPr>
        <w:t>reduc</w:t>
      </w:r>
      <w:del w:id="109" w:author="Lisa" w:date="2013-02-23T17:50:00Z">
        <w:r w:rsidDel="0059231C">
          <w:rPr>
            <w:rFonts w:ascii="Cambria" w:hAnsi="Cambria"/>
          </w:rPr>
          <w:delText>ing</w:delText>
        </w:r>
      </w:del>
      <w:ins w:id="110" w:author="Lisa" w:date="2013-02-23T17:50:00Z">
        <w:r>
          <w:rPr>
            <w:rFonts w:ascii="Cambria" w:hAnsi="Cambria"/>
          </w:rPr>
          <w:t>e</w:t>
        </w:r>
      </w:ins>
      <w:r>
        <w:rPr>
          <w:rFonts w:ascii="Cambria" w:hAnsi="Cambria"/>
        </w:rPr>
        <w:t xml:space="preserve"> water requirements </w:t>
      </w:r>
      <w:bookmarkStart w:id="111" w:name="__UnoMark__28282_249939903"/>
      <w:r>
        <w:rPr>
          <w:rFonts w:ascii="Cambria" w:hAnsi="Cambria"/>
        </w:rPr>
        <w:t>[</w:t>
      </w:r>
      <w:r>
        <w:rPr>
          <w:rFonts w:ascii="Cambria" w:hAnsi="Cambria"/>
          <w:i/>
        </w:rPr>
        <w:t>Conroy et al.</w:t>
      </w:r>
      <w:r>
        <w:rPr>
          <w:rFonts w:ascii="Cambria" w:hAnsi="Cambria"/>
        </w:rPr>
        <w:t xml:space="preserve">, 1986; </w:t>
      </w:r>
      <w:r>
        <w:rPr>
          <w:rFonts w:ascii="Cambria" w:hAnsi="Cambria"/>
          <w:i/>
        </w:rPr>
        <w:t>Huang et al.</w:t>
      </w:r>
      <w:r>
        <w:rPr>
          <w:rFonts w:ascii="Cambria" w:hAnsi="Cambria"/>
        </w:rPr>
        <w:t>, 2007]</w:t>
      </w:r>
      <w:bookmarkEnd w:id="111"/>
      <w:r>
        <w:rPr>
          <w:rFonts w:ascii="Cambria" w:hAnsi="Cambria"/>
        </w:rPr>
        <w:t xml:space="preserve">. But </w:t>
      </w:r>
      <w:ins w:id="112" w:author="Lisa" w:date="2013-02-23T18:06:00Z">
        <w:r>
          <w:rPr>
            <w:rFonts w:ascii="Cambria" w:hAnsi="Cambria"/>
          </w:rPr>
          <w:t>as CO</w:t>
        </w:r>
        <w:r>
          <w:rPr>
            <w:rFonts w:ascii="Cambria" w:hAnsi="Cambria"/>
            <w:vertAlign w:val="subscript"/>
          </w:rPr>
          <w:t xml:space="preserve">2 </w:t>
        </w:r>
        <w:r>
          <w:rPr>
            <w:rFonts w:ascii="Cambria" w:hAnsi="Cambria"/>
          </w:rPr>
          <w:t xml:space="preserve">levels increase </w:t>
        </w:r>
      </w:ins>
      <w:r>
        <w:rPr>
          <w:rFonts w:ascii="Cambria" w:hAnsi="Cambria"/>
        </w:rPr>
        <w:t xml:space="preserve">other </w:t>
      </w:r>
      <w:del w:id="113" w:author="HomeUser" w:date="2013-02-28T12:33:00Z">
        <w:r w:rsidDel="00380C92">
          <w:rPr>
            <w:rFonts w:ascii="Cambria" w:hAnsi="Cambria"/>
          </w:rPr>
          <w:delText xml:space="preserve">phenological </w:delText>
        </w:r>
      </w:del>
      <w:ins w:id="114" w:author="HomeUser" w:date="2013-02-28T12:33:00Z">
        <w:r w:rsidR="00380C92">
          <w:rPr>
            <w:rFonts w:ascii="Cambria" w:hAnsi="Cambria"/>
          </w:rPr>
          <w:t>developmental</w:t>
        </w:r>
      </w:ins>
      <w:r>
        <w:rPr>
          <w:rFonts w:ascii="Cambria" w:hAnsi="Cambria"/>
        </w:rPr>
        <w:t xml:space="preserve">and ecological changes </w:t>
      </w:r>
      <w:ins w:id="115" w:author="Lisa" w:date="2013-02-23T18:06:00Z">
        <w:r>
          <w:rPr>
            <w:rFonts w:ascii="Cambria" w:hAnsi="Cambria"/>
          </w:rPr>
          <w:t>occur</w:t>
        </w:r>
      </w:ins>
      <w:del w:id="116" w:author="Lisa" w:date="2013-02-23T18:06:00Z">
        <w:r w:rsidDel="00A52847">
          <w:rPr>
            <w:rFonts w:ascii="Cambria" w:hAnsi="Cambria"/>
          </w:rPr>
          <w:delText xml:space="preserve">as </w:delText>
        </w:r>
      </w:del>
      <w:del w:id="117" w:author="Lisa" w:date="2013-02-23T17:50:00Z">
        <w:r w:rsidDel="0059231C">
          <w:rPr>
            <w:rFonts w:ascii="Cambria" w:hAnsi="Cambria"/>
          </w:rPr>
          <w:delText xml:space="preserve">carbon dioxide </w:delText>
        </w:r>
      </w:del>
      <w:del w:id="118" w:author="Lisa" w:date="2013-02-23T18:06:00Z">
        <w:r w:rsidDel="00A52847">
          <w:rPr>
            <w:rFonts w:ascii="Cambria" w:hAnsi="Cambria"/>
          </w:rPr>
          <w:delText>levels increase</w:delText>
        </w:r>
      </w:del>
      <w:r>
        <w:rPr>
          <w:rFonts w:ascii="Cambria" w:hAnsi="Cambria"/>
        </w:rPr>
        <w:t xml:space="preserve">, making it difficult to extrapolate </w:t>
      </w:r>
      <w:ins w:id="119" w:author="Lisa" w:date="2013-02-23T18:07:00Z">
        <w:r>
          <w:rPr>
            <w:rFonts w:ascii="Cambria" w:hAnsi="Cambria"/>
          </w:rPr>
          <w:t xml:space="preserve">these results </w:t>
        </w:r>
      </w:ins>
      <w:r>
        <w:rPr>
          <w:rFonts w:ascii="Cambria" w:hAnsi="Cambria"/>
        </w:rPr>
        <w:t xml:space="preserve">to a </w:t>
      </w:r>
      <w:r>
        <w:rPr>
          <w:rFonts w:ascii="Cambria" w:hAnsi="Cambria"/>
        </w:rPr>
        <w:lastRenderedPageBreak/>
        <w:t xml:space="preserve">more natural setting, </w:t>
      </w:r>
      <w:del w:id="120" w:author="HomeUser" w:date="2013-02-28T12:33:00Z">
        <w:r w:rsidDel="00380C92">
          <w:rPr>
            <w:rFonts w:ascii="Cambria" w:hAnsi="Cambria"/>
          </w:rPr>
          <w:delText xml:space="preserve">due to p that occur </w:delText>
        </w:r>
      </w:del>
      <w:bookmarkStart w:id="121" w:name="__UnoMark__28292_249939903"/>
      <w:r>
        <w:rPr>
          <w:rFonts w:ascii="Cambria" w:hAnsi="Cambria"/>
        </w:rPr>
        <w:t>[</w:t>
      </w:r>
      <w:r>
        <w:rPr>
          <w:rFonts w:ascii="Cambria" w:hAnsi="Cambria"/>
          <w:i/>
        </w:rPr>
        <w:t>Asshoff et al.</w:t>
      </w:r>
      <w:r>
        <w:rPr>
          <w:rFonts w:ascii="Cambria" w:hAnsi="Cambria"/>
        </w:rPr>
        <w:t xml:space="preserve">, 2006; </w:t>
      </w:r>
      <w:r>
        <w:rPr>
          <w:rFonts w:ascii="Cambria" w:hAnsi="Cambria"/>
          <w:i/>
        </w:rPr>
        <w:t>Stewart and Hoddinott</w:t>
      </w:r>
      <w:r>
        <w:rPr>
          <w:rFonts w:ascii="Cambria" w:hAnsi="Cambria"/>
        </w:rPr>
        <w:t>, 1993]</w:t>
      </w:r>
      <w:bookmarkEnd w:id="121"/>
      <w:r>
        <w:rPr>
          <w:rFonts w:ascii="Cambria" w:hAnsi="Cambria"/>
        </w:rPr>
        <w:t xml:space="preserve">. As a result, outdoor large-scale Free Air Carbon dioxide Enrichment (FACE) experiments have been set up to examine </w:t>
      </w:r>
      <w:del w:id="122" w:author="Lisa" w:date="2013-02-23T18:07:00Z">
        <w:r w:rsidDel="00A52847">
          <w:rPr>
            <w:rFonts w:ascii="Cambria" w:hAnsi="Cambria"/>
          </w:rPr>
          <w:delText>the question</w:delText>
        </w:r>
      </w:del>
      <w:ins w:id="123" w:author="Lisa" w:date="2013-02-23T18:07:00Z">
        <w:r>
          <w:rPr>
            <w:rFonts w:ascii="Cambria" w:hAnsi="Cambria"/>
          </w:rPr>
          <w:t xml:space="preserve">the effects of </w:t>
        </w:r>
      </w:ins>
      <w:ins w:id="124" w:author="Lisa" w:date="2013-02-23T18:08:00Z">
        <w:r>
          <w:rPr>
            <w:rFonts w:ascii="Cambria" w:hAnsi="Cambria"/>
          </w:rPr>
          <w:t xml:space="preserve">carbon </w:t>
        </w:r>
      </w:ins>
      <w:ins w:id="125" w:author="Lisa" w:date="2013-02-23T18:07:00Z">
        <w:r>
          <w:rPr>
            <w:rFonts w:ascii="Cambria" w:hAnsi="Cambria"/>
          </w:rPr>
          <w:t>fertilization</w:t>
        </w:r>
      </w:ins>
      <w:del w:id="126" w:author="HomeUser" w:date="2013-02-28T12:34:00Z">
        <w:r w:rsidDel="00380C92">
          <w:rPr>
            <w:rFonts w:ascii="Cambria" w:hAnsi="Cambria"/>
          </w:rPr>
          <w:delText xml:space="preserve">, however their results are species and ecosystem specific </w:delText>
        </w:r>
      </w:del>
      <w:bookmarkStart w:id="127" w:name="__UnoMark__28302_249939903"/>
      <w:r>
        <w:rPr>
          <w:rFonts w:ascii="Cambria" w:hAnsi="Cambria"/>
        </w:rPr>
        <w:t>[</w:t>
      </w:r>
      <w:r>
        <w:rPr>
          <w:rFonts w:ascii="Cambria" w:hAnsi="Cambria"/>
          <w:i/>
        </w:rPr>
        <w:t>Asshoff et al.</w:t>
      </w:r>
      <w:r>
        <w:rPr>
          <w:rFonts w:ascii="Cambria" w:hAnsi="Cambria"/>
        </w:rPr>
        <w:t xml:space="preserve">, 2006; </w:t>
      </w:r>
      <w:r>
        <w:rPr>
          <w:rFonts w:ascii="Cambria" w:hAnsi="Cambria"/>
          <w:i/>
        </w:rPr>
        <w:t>Körner et al.</w:t>
      </w:r>
      <w:r>
        <w:rPr>
          <w:rFonts w:ascii="Cambria" w:hAnsi="Cambria"/>
        </w:rPr>
        <w:t xml:space="preserve">, 2005; </w:t>
      </w:r>
      <w:r>
        <w:rPr>
          <w:rFonts w:ascii="Cambria" w:hAnsi="Cambria"/>
          <w:i/>
        </w:rPr>
        <w:t>Norby et al.</w:t>
      </w:r>
      <w:r>
        <w:rPr>
          <w:rFonts w:ascii="Cambria" w:hAnsi="Cambria"/>
        </w:rPr>
        <w:t>, 2005]</w:t>
      </w:r>
      <w:bookmarkEnd w:id="127"/>
      <w:r>
        <w:rPr>
          <w:rFonts w:ascii="Cambria" w:hAnsi="Cambria"/>
        </w:rPr>
        <w:t xml:space="preserve">. Reviews of the findings suggest that direct </w:t>
      </w:r>
      <w:ins w:id="128" w:author="Lisa" w:date="2013-02-23T17:52:00Z">
        <w:r>
          <w:rPr>
            <w:rFonts w:ascii="Cambria" w:hAnsi="Cambria"/>
          </w:rPr>
          <w:t>CO</w:t>
        </w:r>
        <w:r>
          <w:rPr>
            <w:rFonts w:ascii="Cambria" w:hAnsi="Cambria"/>
            <w:vertAlign w:val="subscript"/>
          </w:rPr>
          <w:t xml:space="preserve">2 </w:t>
        </w:r>
      </w:ins>
      <w:del w:id="129" w:author="Lisa" w:date="2013-02-23T17:52:00Z">
        <w:r w:rsidDel="00F36D0B">
          <w:rPr>
            <w:rFonts w:ascii="Cambria" w:hAnsi="Cambria"/>
          </w:rPr>
          <w:delText xml:space="preserve">carbon dioxide </w:delText>
        </w:r>
      </w:del>
      <w:r>
        <w:rPr>
          <w:rFonts w:ascii="Cambria" w:hAnsi="Cambria"/>
        </w:rPr>
        <w:t xml:space="preserve">enrichment typically increases </w:t>
      </w:r>
      <w:ins w:id="130" w:author="Lisa" w:date="2013-02-23T21:14:00Z">
        <w:r>
          <w:rPr>
            <w:rFonts w:ascii="Cambria" w:hAnsi="Cambria"/>
          </w:rPr>
          <w:t xml:space="preserve">tree </w:t>
        </w:r>
      </w:ins>
      <w:r>
        <w:rPr>
          <w:rFonts w:ascii="Cambria" w:hAnsi="Cambria"/>
        </w:rPr>
        <w:t xml:space="preserve">productivity </w:t>
      </w:r>
      <w:del w:id="131" w:author="Lisa" w:date="2013-02-23T21:14:00Z">
        <w:r w:rsidDel="00343DF1">
          <w:rPr>
            <w:rFonts w:ascii="Cambria" w:hAnsi="Cambria"/>
          </w:rPr>
          <w:delText xml:space="preserve">in tree species </w:delText>
        </w:r>
      </w:del>
      <w:r>
        <w:rPr>
          <w:rFonts w:ascii="Cambria" w:hAnsi="Cambria"/>
        </w:rPr>
        <w:t xml:space="preserve">but these gains are often slowed as other factors (typically nutrients, with nitrogen being the </w:t>
      </w:r>
      <w:del w:id="132" w:author="Lisa" w:date="2013-02-23T21:05:00Z">
        <w:r w:rsidDel="0091086A">
          <w:rPr>
            <w:rFonts w:ascii="Cambria" w:hAnsi="Cambria"/>
          </w:rPr>
          <w:delText xml:space="preserve">best </w:delText>
        </w:r>
      </w:del>
      <w:ins w:id="133" w:author="Lisa" w:date="2013-02-23T21:05:00Z">
        <w:r>
          <w:rPr>
            <w:rFonts w:ascii="Cambria" w:hAnsi="Cambria"/>
          </w:rPr>
          <w:t xml:space="preserve">most </w:t>
        </w:r>
      </w:ins>
      <w:r>
        <w:rPr>
          <w:rFonts w:ascii="Cambria" w:hAnsi="Cambria"/>
        </w:rPr>
        <w:t>studied) become more limiting; plant species composition</w:t>
      </w:r>
      <w:del w:id="134" w:author="Lisa" w:date="2013-02-23T21:15:00Z">
        <w:r w:rsidDel="00343DF1">
          <w:rPr>
            <w:rFonts w:ascii="Cambria" w:hAnsi="Cambria"/>
          </w:rPr>
          <w:delText>s</w:delText>
        </w:r>
      </w:del>
      <w:r>
        <w:rPr>
          <w:rFonts w:ascii="Cambria" w:hAnsi="Cambria"/>
        </w:rPr>
        <w:t xml:space="preserve"> may also shift</w:t>
      </w:r>
      <w:del w:id="135" w:author="Lisa" w:date="2013-02-23T21:16:00Z">
        <w:r w:rsidDel="00343DF1">
          <w:rPr>
            <w:rFonts w:ascii="Cambria" w:hAnsi="Cambria"/>
          </w:rPr>
          <w:delText xml:space="preserve"> </w:delText>
        </w:r>
      </w:del>
      <w:del w:id="136" w:author="Lisa" w:date="2013-02-23T21:15:00Z">
        <w:r w:rsidDel="00343DF1">
          <w:rPr>
            <w:rFonts w:ascii="Cambria" w:hAnsi="Cambria"/>
          </w:rPr>
          <w:delText>in this new competitive landscape</w:delText>
        </w:r>
      </w:del>
      <w:r>
        <w:rPr>
          <w:rFonts w:ascii="Cambria" w:hAnsi="Cambria"/>
        </w:rPr>
        <w:t xml:space="preserve"> </w:t>
      </w:r>
      <w:bookmarkStart w:id="137" w:name="__UnoMark__28312_249939903"/>
      <w:r>
        <w:rPr>
          <w:rFonts w:ascii="Cambria" w:hAnsi="Cambria"/>
        </w:rPr>
        <w:t>[</w:t>
      </w:r>
      <w:r>
        <w:rPr>
          <w:rFonts w:ascii="Cambria" w:hAnsi="Cambria"/>
          <w:i/>
        </w:rPr>
        <w:t>Ainsworth and Long</w:t>
      </w:r>
      <w:r>
        <w:rPr>
          <w:rFonts w:ascii="Cambria" w:hAnsi="Cambria"/>
        </w:rPr>
        <w:t xml:space="preserve">, 2005; </w:t>
      </w:r>
      <w:r>
        <w:rPr>
          <w:rFonts w:ascii="Cambria" w:hAnsi="Cambria"/>
          <w:i/>
        </w:rPr>
        <w:t>Norby and Zak</w:t>
      </w:r>
      <w:r>
        <w:rPr>
          <w:rFonts w:ascii="Cambria" w:hAnsi="Cambria"/>
        </w:rPr>
        <w:t>, 2011]</w:t>
      </w:r>
      <w:bookmarkEnd w:id="137"/>
      <w:r>
        <w:rPr>
          <w:rFonts w:ascii="Cambria" w:hAnsi="Cambria"/>
        </w:rPr>
        <w:t xml:space="preserve">. </w:t>
      </w:r>
    </w:p>
    <w:p w:rsidR="00CC2743" w:rsidDel="00380C92" w:rsidRDefault="00380C92">
      <w:pPr>
        <w:rPr>
          <w:del w:id="138" w:author="HomeUser" w:date="2013-02-28T12:39:00Z"/>
        </w:rPr>
      </w:pPr>
      <w:ins w:id="139" w:author="HomeUser" w:date="2013-02-28T12:38:00Z">
        <w:r>
          <w:rPr>
            <w:rFonts w:ascii="Cambria" w:hAnsi="Cambria"/>
          </w:rPr>
          <w:t xml:space="preserve">Tree rings can serve as a record of tree growth long into the past, and are a powerful tool for understanding the link between growth and the environment. </w:t>
        </w:r>
      </w:ins>
      <w:r w:rsidR="00CC2743">
        <w:rPr>
          <w:rFonts w:ascii="Cambria" w:hAnsi="Cambria"/>
        </w:rPr>
        <w:t xml:space="preserve">Attempts to </w:t>
      </w:r>
      <w:del w:id="140" w:author="Lisa" w:date="2013-02-23T21:16:00Z">
        <w:r w:rsidR="00CC2743" w:rsidDel="00343DF1">
          <w:rPr>
            <w:rFonts w:ascii="Cambria" w:hAnsi="Cambria"/>
          </w:rPr>
          <w:delText>look for</w:delText>
        </w:r>
      </w:del>
      <w:ins w:id="141" w:author="Lisa" w:date="2013-02-23T21:16:00Z">
        <w:r w:rsidR="00CC2743">
          <w:rPr>
            <w:rFonts w:ascii="Cambria" w:hAnsi="Cambria"/>
          </w:rPr>
          <w:t>find evidence</w:t>
        </w:r>
      </w:ins>
      <w:r w:rsidR="00CC2743">
        <w:rPr>
          <w:rFonts w:ascii="Cambria" w:hAnsi="Cambria"/>
        </w:rPr>
        <w:t xml:space="preserve"> </w:t>
      </w:r>
      <w:ins w:id="142" w:author="Lisa" w:date="2013-02-23T21:16:00Z">
        <w:r w:rsidR="00CC2743">
          <w:rPr>
            <w:rFonts w:ascii="Cambria" w:hAnsi="Cambria"/>
          </w:rPr>
          <w:t xml:space="preserve">for </w:t>
        </w:r>
      </w:ins>
      <w:r w:rsidR="00CC2743">
        <w:rPr>
          <w:rFonts w:ascii="Cambria" w:hAnsi="Cambria"/>
        </w:rPr>
        <w:t xml:space="preserve">carbon fertilization in the tree ring records suffer from </w:t>
      </w:r>
      <w:del w:id="143" w:author="Lisa" w:date="2013-02-23T21:05:00Z">
        <w:r w:rsidR="00CC2743" w:rsidDel="0091086A">
          <w:rPr>
            <w:rFonts w:ascii="Cambria" w:hAnsi="Cambria"/>
          </w:rPr>
          <w:delText xml:space="preserve">a number of </w:delText>
        </w:r>
      </w:del>
      <w:ins w:id="144" w:author="Lisa" w:date="2013-02-23T21:05:00Z">
        <w:r w:rsidR="00CC2743">
          <w:rPr>
            <w:rFonts w:ascii="Cambria" w:hAnsi="Cambria"/>
          </w:rPr>
          <w:t xml:space="preserve">several </w:t>
        </w:r>
      </w:ins>
      <w:r w:rsidR="00CC2743">
        <w:rPr>
          <w:rFonts w:ascii="Cambria" w:hAnsi="Cambria"/>
        </w:rPr>
        <w:t>methodological difficulties</w:t>
      </w:r>
      <w:ins w:id="145" w:author="Lisa" w:date="2013-02-23T21:17:00Z">
        <w:r w:rsidR="00CC2743">
          <w:rPr>
            <w:rFonts w:ascii="Cambria" w:hAnsi="Cambria"/>
          </w:rPr>
          <w:t>,</w:t>
        </w:r>
      </w:ins>
      <w:r w:rsidR="00CC2743">
        <w:rPr>
          <w:rFonts w:ascii="Cambria" w:hAnsi="Cambria"/>
        </w:rPr>
        <w:t xml:space="preserve"> but </w:t>
      </w:r>
      <w:del w:id="146" w:author="HomeUser" w:date="2013-02-28T12:34:00Z">
        <w:r w:rsidR="00CC2743" w:rsidDel="00380C92">
          <w:rPr>
            <w:rFonts w:ascii="Cambria" w:hAnsi="Cambria"/>
          </w:rPr>
          <w:delText>the large-scale</w:delText>
        </w:r>
      </w:del>
      <w:ins w:id="147" w:author="Lisa" w:date="2013-02-23T21:17:00Z">
        <w:del w:id="148" w:author="HomeUser" w:date="2013-02-28T12:34:00Z">
          <w:r w:rsidR="00CC2743" w:rsidDel="00380C92">
            <w:rPr>
              <w:rFonts w:ascii="Cambria" w:hAnsi="Cambria"/>
            </w:rPr>
            <w:delText>recent</w:delText>
          </w:r>
        </w:del>
      </w:ins>
      <w:ins w:id="149" w:author="HomeUser" w:date="2013-02-28T12:34:00Z">
        <w:r>
          <w:rPr>
            <w:rFonts w:ascii="Cambria" w:hAnsi="Cambria"/>
          </w:rPr>
          <w:t>recent global</w:t>
        </w:r>
      </w:ins>
      <w:r w:rsidR="00CC2743">
        <w:rPr>
          <w:rFonts w:ascii="Cambria" w:hAnsi="Cambria"/>
        </w:rPr>
        <w:t xml:space="preserve"> </w:t>
      </w:r>
      <w:del w:id="150" w:author="HomeUser" w:date="2013-02-28T12:34:00Z">
        <w:r w:rsidR="00CC2743" w:rsidDel="00380C92">
          <w:rPr>
            <w:rFonts w:ascii="Cambria" w:hAnsi="Cambria"/>
          </w:rPr>
          <w:delText xml:space="preserve">reviews </w:delText>
        </w:r>
      </w:del>
      <w:ins w:id="151" w:author="HomeUser" w:date="2013-02-28T12:34:00Z">
        <w:r>
          <w:rPr>
            <w:rFonts w:ascii="Cambria" w:hAnsi="Cambria"/>
          </w:rPr>
          <w:t>analyses</w:t>
        </w:r>
        <w:r>
          <w:rPr>
            <w:rFonts w:ascii="Cambria" w:hAnsi="Cambria"/>
          </w:rPr>
          <w:t xml:space="preserve"> </w:t>
        </w:r>
      </w:ins>
      <w:r w:rsidR="00CC2743">
        <w:rPr>
          <w:rFonts w:ascii="Cambria" w:hAnsi="Cambria"/>
        </w:rPr>
        <w:t xml:space="preserve">suggests that the effect is largely absent </w:t>
      </w:r>
      <w:bookmarkStart w:id="152" w:name="__UnoMark__28322_249939903"/>
      <w:r w:rsidR="00CC2743">
        <w:rPr>
          <w:rFonts w:ascii="Cambria" w:hAnsi="Cambria"/>
        </w:rPr>
        <w:t>[</w:t>
      </w:r>
      <w:r w:rsidR="00CC2743">
        <w:rPr>
          <w:rFonts w:ascii="Cambria" w:hAnsi="Cambria"/>
          <w:i/>
        </w:rPr>
        <w:t>Gedalof and Berg</w:t>
      </w:r>
      <w:r w:rsidR="00CC2743">
        <w:rPr>
          <w:rFonts w:ascii="Cambria" w:hAnsi="Cambria"/>
        </w:rPr>
        <w:t xml:space="preserve">, 2010; </w:t>
      </w:r>
      <w:r w:rsidR="00CC2743">
        <w:rPr>
          <w:rFonts w:ascii="Cambria" w:hAnsi="Cambria"/>
          <w:i/>
        </w:rPr>
        <w:t>Peñuelas et al.</w:t>
      </w:r>
      <w:r w:rsidR="00CC2743">
        <w:rPr>
          <w:rFonts w:ascii="Cambria" w:hAnsi="Cambria"/>
        </w:rPr>
        <w:t xml:space="preserve">, 2011; </w:t>
      </w:r>
      <w:r w:rsidR="00CC2743">
        <w:rPr>
          <w:rFonts w:ascii="Cambria" w:hAnsi="Cambria"/>
          <w:i/>
        </w:rPr>
        <w:t>Silva and Anand,</w:t>
      </w:r>
      <w:r w:rsidR="00CC2743">
        <w:rPr>
          <w:rFonts w:ascii="Cambria" w:hAnsi="Cambria"/>
        </w:rPr>
        <w:t xml:space="preserve"> 2012]</w:t>
      </w:r>
      <w:bookmarkEnd w:id="152"/>
      <w:r w:rsidR="00CC2743">
        <w:rPr>
          <w:rFonts w:ascii="Cambria" w:hAnsi="Cambria"/>
          <w:i/>
        </w:rPr>
        <w:t>.</w:t>
      </w:r>
    </w:p>
    <w:p w:rsidR="00CC2743" w:rsidRDefault="00CC2743">
      <w:r w:rsidRPr="006E76CA">
        <w:rPr>
          <w:rFonts w:ascii="Cambria" w:hAnsi="Cambria"/>
        </w:rPr>
        <w:t>The primary challenge</w:t>
      </w:r>
      <w:r>
        <w:rPr>
          <w:rFonts w:ascii="Cambria" w:hAnsi="Cambria"/>
        </w:rPr>
        <w:t xml:space="preserve"> in dendrochronological analysis is the extraction of a reliable index of tree growth over time (or </w:t>
      </w:r>
      <w:commentRangeStart w:id="153"/>
      <w:r>
        <w:rPr>
          <w:rFonts w:ascii="Cambria" w:hAnsi="Cambria"/>
        </w:rPr>
        <w:t xml:space="preserve">alternate measurements </w:t>
      </w:r>
      <w:del w:id="154" w:author="Lisa" w:date="2013-02-23T21:19:00Z">
        <w:r w:rsidDel="00343DF1">
          <w:rPr>
            <w:rFonts w:ascii="Cambria" w:hAnsi="Cambria"/>
          </w:rPr>
          <w:delText xml:space="preserve">like </w:delText>
        </w:r>
      </w:del>
      <w:ins w:id="155" w:author="Lisa" w:date="2013-02-23T21:19:00Z">
        <w:r>
          <w:rPr>
            <w:rFonts w:ascii="Cambria" w:hAnsi="Cambria"/>
          </w:rPr>
          <w:t xml:space="preserve">such as </w:t>
        </w:r>
      </w:ins>
      <w:r>
        <w:rPr>
          <w:rFonts w:ascii="Cambria" w:hAnsi="Cambria"/>
        </w:rPr>
        <w:t>wood isotope ratio</w:t>
      </w:r>
      <w:commentRangeEnd w:id="153"/>
      <w:r w:rsidR="00AF3472">
        <w:rPr>
          <w:rStyle w:val="CommentReference"/>
          <w:szCs w:val="18"/>
        </w:rPr>
        <w:commentReference w:id="153"/>
      </w:r>
      <w:r>
        <w:rPr>
          <w:rFonts w:ascii="Cambria" w:hAnsi="Cambria"/>
        </w:rPr>
        <w:t xml:space="preserve">s). </w:t>
      </w:r>
      <w:ins w:id="156" w:author="HomeUser" w:date="2013-02-28T12:41:00Z">
        <w:r w:rsidR="00380C92">
          <w:rPr>
            <w:rFonts w:ascii="Cambria" w:hAnsi="Cambria"/>
          </w:rPr>
          <w:t>The analysis of t</w:t>
        </w:r>
      </w:ins>
      <w:del w:id="157" w:author="HomeUser" w:date="2013-02-28T12:41:00Z">
        <w:r w:rsidDel="00380C92">
          <w:rPr>
            <w:rFonts w:ascii="Cambria" w:hAnsi="Cambria"/>
          </w:rPr>
          <w:delText>T</w:delText>
        </w:r>
      </w:del>
      <w:r>
        <w:rPr>
          <w:rFonts w:ascii="Cambria" w:hAnsi="Cambria"/>
        </w:rPr>
        <w:t>ree ring data</w:t>
      </w:r>
      <w:ins w:id="158" w:author="HomeUser" w:date="2013-02-28T12:41:00Z">
        <w:r w:rsidR="00380C92">
          <w:rPr>
            <w:rFonts w:ascii="Cambria" w:hAnsi="Cambria"/>
          </w:rPr>
          <w:t xml:space="preserve"> ca</w:t>
        </w:r>
      </w:ins>
      <w:ins w:id="159" w:author="HomeUser" w:date="2013-02-28T12:42:00Z">
        <w:r w:rsidR="00380C92">
          <w:rPr>
            <w:rFonts w:ascii="Cambria" w:hAnsi="Cambria"/>
          </w:rPr>
          <w:t>n</w:t>
        </w:r>
      </w:ins>
      <w:ins w:id="160" w:author="HomeUser" w:date="2013-02-28T12:41:00Z">
        <w:r w:rsidR="00380C92">
          <w:rPr>
            <w:rFonts w:ascii="Cambria" w:hAnsi="Cambria"/>
          </w:rPr>
          <w:t>not be</w:t>
        </w:r>
      </w:ins>
      <w:ins w:id="161" w:author="HomeUser" w:date="2013-02-28T12:42:00Z">
        <w:r w:rsidR="00380C92">
          <w:rPr>
            <w:rFonts w:ascii="Cambria" w:hAnsi="Cambria"/>
          </w:rPr>
          <w:t xml:space="preserve"> divorced from its</w:t>
        </w:r>
      </w:ins>
      <w:del w:id="162" w:author="HomeUser" w:date="2013-02-28T12:42:00Z">
        <w:r w:rsidDel="00380C92">
          <w:rPr>
            <w:rFonts w:ascii="Cambria" w:hAnsi="Cambria"/>
          </w:rPr>
          <w:delText xml:space="preserve"> is inherently</w:delText>
        </w:r>
      </w:del>
      <w:ins w:id="163" w:author="HomeUser" w:date="2013-02-28T12:42:00Z">
        <w:r w:rsidR="00380C92">
          <w:rPr>
            <w:rFonts w:ascii="Cambria" w:hAnsi="Cambria"/>
          </w:rPr>
          <w:t xml:space="preserve"> fundamentally</w:t>
        </w:r>
      </w:ins>
      <w:r>
        <w:rPr>
          <w:rFonts w:ascii="Cambria" w:hAnsi="Cambria"/>
        </w:rPr>
        <w:t xml:space="preserve"> </w:t>
      </w:r>
      <w:commentRangeStart w:id="164"/>
      <w:commentRangeStart w:id="165"/>
      <w:r>
        <w:rPr>
          <w:rFonts w:ascii="Cambria" w:hAnsi="Cambria"/>
        </w:rPr>
        <w:t>biological</w:t>
      </w:r>
      <w:commentRangeEnd w:id="164"/>
      <w:ins w:id="166" w:author="HomeUser" w:date="2013-02-28T12:42:00Z">
        <w:r w:rsidR="00380C92">
          <w:rPr>
            <w:rFonts w:ascii="Cambria" w:hAnsi="Cambria"/>
          </w:rPr>
          <w:t xml:space="preserve"> nature</w:t>
        </w:r>
      </w:ins>
      <w:r>
        <w:rPr>
          <w:rStyle w:val="CommentReference"/>
          <w:szCs w:val="18"/>
        </w:rPr>
        <w:commentReference w:id="164"/>
      </w:r>
      <w:commentRangeEnd w:id="165"/>
      <w:r w:rsidR="00AF3472">
        <w:rPr>
          <w:rStyle w:val="CommentReference"/>
          <w:szCs w:val="18"/>
        </w:rPr>
        <w:commentReference w:id="165"/>
      </w:r>
      <w:r>
        <w:rPr>
          <w:rFonts w:ascii="Cambria" w:hAnsi="Cambria"/>
        </w:rPr>
        <w:t xml:space="preserve">; growth varies not only by year but with age and </w:t>
      </w:r>
      <w:del w:id="167" w:author="Lisa" w:date="2013-02-23T21:19:00Z">
        <w:r w:rsidDel="00343DF1">
          <w:rPr>
            <w:rFonts w:ascii="Cambria" w:hAnsi="Cambria"/>
          </w:rPr>
          <w:delText xml:space="preserve">tree </w:delText>
        </w:r>
      </w:del>
      <w:ins w:id="168" w:author="Lisa" w:date="2013-02-23T21:19:00Z">
        <w:r>
          <w:rPr>
            <w:rFonts w:ascii="Cambria" w:hAnsi="Cambria"/>
          </w:rPr>
          <w:t xml:space="preserve">species and microsite </w:t>
        </w:r>
      </w:ins>
      <w:r>
        <w:rPr>
          <w:rFonts w:ascii="Cambria" w:hAnsi="Cambria"/>
        </w:rPr>
        <w:t>as well. To address this, dendrochronologists turn to the techniques of standardization, controlling for unwanted effects (typically age-driven) to extract a common, climate-sensitive chronology.</w:t>
      </w:r>
      <w:del w:id="169" w:author="Lisa" w:date="2013-02-23T18:13:00Z">
        <w:r w:rsidDel="00A52847">
          <w:rPr>
            <w:rFonts w:ascii="Cambria" w:hAnsi="Cambria"/>
          </w:rPr>
          <w:delText xml:space="preserve">  </w:delText>
        </w:r>
      </w:del>
      <w:ins w:id="170" w:author="Lisa" w:date="2013-02-23T18:13:00Z">
        <w:r>
          <w:rPr>
            <w:rFonts w:ascii="Cambria" w:hAnsi="Cambria"/>
          </w:rPr>
          <w:t xml:space="preserve"> </w:t>
        </w:r>
      </w:ins>
      <w:r>
        <w:rPr>
          <w:rFonts w:ascii="Cambria" w:hAnsi="Cambria"/>
        </w:rPr>
        <w:t>The</w:t>
      </w:r>
      <w:del w:id="171" w:author="Lisa" w:date="2013-02-23T21:20:00Z">
        <w:r w:rsidDel="00343DF1">
          <w:rPr>
            <w:rFonts w:ascii="Cambria" w:hAnsi="Cambria"/>
          </w:rPr>
          <w:delText>re are</w:delText>
        </w:r>
      </w:del>
      <w:r>
        <w:rPr>
          <w:rFonts w:ascii="Cambria" w:hAnsi="Cambria"/>
        </w:rPr>
        <w:t xml:space="preserve"> two broad approaches to this problem</w:t>
      </w:r>
      <w:ins w:id="172" w:author="Lisa" w:date="2013-02-23T21:20:00Z">
        <w:r>
          <w:rPr>
            <w:rFonts w:ascii="Cambria" w:hAnsi="Cambria"/>
          </w:rPr>
          <w:t xml:space="preserve"> are</w:t>
        </w:r>
      </w:ins>
      <w:del w:id="173" w:author="Lisa" w:date="2013-02-23T21:20:00Z">
        <w:r w:rsidDel="00343DF1">
          <w:rPr>
            <w:rFonts w:ascii="Cambria" w:hAnsi="Cambria"/>
          </w:rPr>
          <w:delText>,</w:delText>
        </w:r>
      </w:del>
      <w:r>
        <w:rPr>
          <w:rFonts w:ascii="Cambria" w:hAnsi="Cambria"/>
        </w:rPr>
        <w:t xml:space="preserve"> individual series standardization and regional curve standardization. Individual series standardization </w:t>
      </w:r>
      <w:del w:id="174" w:author="Lisa" w:date="2013-02-24T06:43:00Z">
        <w:r w:rsidDel="00022F7C">
          <w:rPr>
            <w:rFonts w:ascii="Cambria" w:hAnsi="Cambria"/>
          </w:rPr>
          <w:delText>attempts to</w:delText>
        </w:r>
      </w:del>
      <w:ins w:id="175" w:author="Lisa" w:date="2013-02-24T06:43:00Z">
        <w:r>
          <w:rPr>
            <w:rFonts w:ascii="Cambria" w:hAnsi="Cambria"/>
          </w:rPr>
          <w:t>is intended to</w:t>
        </w:r>
      </w:ins>
      <w:r>
        <w:rPr>
          <w:rFonts w:ascii="Cambria" w:hAnsi="Cambria"/>
        </w:rPr>
        <w:t xml:space="preserve"> remove the age-driven trend in one series (a tree ring record from a single tree) at a time, using parametric models of the change in growth by age or by removing low-frequency (presumably age-driven) variability. As a result, </w:t>
      </w:r>
      <w:del w:id="176" w:author="Lisa" w:date="2013-02-23T21:20:00Z">
        <w:r w:rsidDel="00343DF1">
          <w:rPr>
            <w:rFonts w:ascii="Cambria" w:hAnsi="Cambria"/>
          </w:rPr>
          <w:delText>the ability</w:delText>
        </w:r>
      </w:del>
      <w:del w:id="177" w:author="Lisa" w:date="2013-02-23T21:21:00Z">
        <w:r w:rsidDel="00343DF1">
          <w:rPr>
            <w:rFonts w:ascii="Cambria" w:hAnsi="Cambria"/>
          </w:rPr>
          <w:delText xml:space="preserve"> of </w:delText>
        </w:r>
      </w:del>
      <w:r>
        <w:rPr>
          <w:rFonts w:ascii="Cambria" w:hAnsi="Cambria"/>
        </w:rPr>
        <w:t xml:space="preserve">individual series standardization </w:t>
      </w:r>
      <w:ins w:id="178" w:author="Lisa" w:date="2013-02-23T21:21:00Z">
        <w:r>
          <w:rPr>
            <w:rFonts w:ascii="Cambria" w:hAnsi="Cambria"/>
          </w:rPr>
          <w:t xml:space="preserve">is </w:t>
        </w:r>
        <w:del w:id="179" w:author="HomeUser" w:date="2013-02-28T12:45:00Z">
          <w:r w:rsidDel="00152D64">
            <w:rPr>
              <w:rFonts w:ascii="Cambria" w:hAnsi="Cambria"/>
            </w:rPr>
            <w:delText>not the best</w:delText>
          </w:r>
        </w:del>
      </w:ins>
      <w:ins w:id="180" w:author="HomeUser" w:date="2013-02-28T12:45:00Z">
        <w:r w:rsidR="00152D64">
          <w:rPr>
            <w:rFonts w:ascii="Cambria" w:hAnsi="Cambria"/>
          </w:rPr>
          <w:t>a poor</w:t>
        </w:r>
      </w:ins>
      <w:ins w:id="181" w:author="Lisa" w:date="2013-02-23T21:21:00Z">
        <w:r>
          <w:rPr>
            <w:rFonts w:ascii="Cambria" w:hAnsi="Cambria"/>
          </w:rPr>
          <w:t xml:space="preserve"> approach for </w:t>
        </w:r>
      </w:ins>
      <w:del w:id="182" w:author="Lisa" w:date="2013-02-23T21:21:00Z">
        <w:r w:rsidDel="00343DF1">
          <w:rPr>
            <w:rFonts w:ascii="Cambria" w:hAnsi="Cambria"/>
          </w:rPr>
          <w:delText xml:space="preserve">to </w:delText>
        </w:r>
      </w:del>
      <w:r>
        <w:rPr>
          <w:rFonts w:ascii="Cambria" w:hAnsi="Cambria"/>
        </w:rPr>
        <w:t>captur</w:t>
      </w:r>
      <w:ins w:id="183" w:author="Lisa" w:date="2013-02-23T21:21:00Z">
        <w:r>
          <w:rPr>
            <w:rFonts w:ascii="Cambria" w:hAnsi="Cambria"/>
          </w:rPr>
          <w:t>ing</w:t>
        </w:r>
      </w:ins>
      <w:del w:id="184" w:author="Lisa" w:date="2013-02-23T21:21:00Z">
        <w:r w:rsidDel="00343DF1">
          <w:rPr>
            <w:rFonts w:ascii="Cambria" w:hAnsi="Cambria"/>
          </w:rPr>
          <w:delText>e</w:delText>
        </w:r>
      </w:del>
      <w:r>
        <w:rPr>
          <w:rFonts w:ascii="Cambria" w:hAnsi="Cambria"/>
        </w:rPr>
        <w:t xml:space="preserve"> long-term trends in growth</w:t>
      </w:r>
      <w:del w:id="185" w:author="Lisa" w:date="2013-02-23T21:21:00Z">
        <w:r w:rsidDel="00343DF1">
          <w:rPr>
            <w:rFonts w:ascii="Cambria" w:hAnsi="Cambria"/>
          </w:rPr>
          <w:delText xml:space="preserve"> is limited </w:delText>
        </w:r>
      </w:del>
      <w:bookmarkStart w:id="186" w:name="__UnoMark__28332_249939903"/>
      <w:ins w:id="187" w:author="Lisa" w:date="2013-02-23T21:21:00Z">
        <w:r>
          <w:rPr>
            <w:rFonts w:ascii="Cambria" w:hAnsi="Cambria"/>
          </w:rPr>
          <w:t xml:space="preserve"> </w:t>
        </w:r>
      </w:ins>
      <w:r>
        <w:rPr>
          <w:rFonts w:ascii="Cambria" w:hAnsi="Cambria"/>
        </w:rPr>
        <w:t>[</w:t>
      </w:r>
      <w:r>
        <w:rPr>
          <w:rFonts w:ascii="Cambria" w:hAnsi="Cambria"/>
          <w:i/>
        </w:rPr>
        <w:t>Cook et al.</w:t>
      </w:r>
      <w:r>
        <w:rPr>
          <w:rFonts w:ascii="Cambria" w:hAnsi="Cambria"/>
        </w:rPr>
        <w:t>, 1995]</w:t>
      </w:r>
      <w:bookmarkEnd w:id="186"/>
      <w:r>
        <w:rPr>
          <w:rFonts w:ascii="Cambria" w:hAnsi="Cambria"/>
        </w:rPr>
        <w:t xml:space="preserve">. </w:t>
      </w:r>
      <w:ins w:id="188" w:author="Lisa" w:date="2013-02-23T21:21:00Z">
        <w:r>
          <w:rPr>
            <w:rFonts w:ascii="Cambria" w:hAnsi="Cambria"/>
          </w:rPr>
          <w:t>In</w:t>
        </w:r>
      </w:ins>
      <w:del w:id="189" w:author="Lisa" w:date="2013-02-23T21:21:00Z">
        <w:r w:rsidDel="00343DF1">
          <w:rPr>
            <w:rFonts w:ascii="Cambria" w:hAnsi="Cambria"/>
          </w:rPr>
          <w:delText>By</w:delText>
        </w:r>
      </w:del>
      <w:r>
        <w:rPr>
          <w:rFonts w:ascii="Cambria" w:hAnsi="Cambria"/>
        </w:rPr>
        <w:t xml:space="preserve"> contrast, regional curve standardization </w:t>
      </w:r>
      <w:ins w:id="190" w:author="Lisa" w:date="2013-02-23T21:22:00Z">
        <w:r>
          <w:rPr>
            <w:rFonts w:ascii="Cambria" w:hAnsi="Cambria"/>
          </w:rPr>
          <w:t xml:space="preserve">is used to </w:t>
        </w:r>
      </w:ins>
      <w:r>
        <w:rPr>
          <w:rFonts w:ascii="Cambria" w:hAnsi="Cambria"/>
        </w:rPr>
        <w:t>estimate</w:t>
      </w:r>
      <w:del w:id="191" w:author="Lisa" w:date="2013-02-23T21:22:00Z">
        <w:r w:rsidDel="00343DF1">
          <w:rPr>
            <w:rFonts w:ascii="Cambria" w:hAnsi="Cambria"/>
          </w:rPr>
          <w:delText>s</w:delText>
        </w:r>
      </w:del>
      <w:r>
        <w:rPr>
          <w:rFonts w:ascii="Cambria" w:hAnsi="Cambria"/>
        </w:rPr>
        <w:t xml:space="preserve"> the common effect of age on each tree, remove</w:t>
      </w:r>
      <w:del w:id="192" w:author="Lisa" w:date="2013-02-23T21:22:00Z">
        <w:r w:rsidDel="00343DF1">
          <w:rPr>
            <w:rFonts w:ascii="Cambria" w:hAnsi="Cambria"/>
          </w:rPr>
          <w:delText>s</w:delText>
        </w:r>
      </w:del>
      <w:r>
        <w:rPr>
          <w:rFonts w:ascii="Cambria" w:hAnsi="Cambria"/>
        </w:rPr>
        <w:t xml:space="preserve"> it, and then estimate</w:t>
      </w:r>
      <w:del w:id="193" w:author="Lisa" w:date="2013-02-23T21:22:00Z">
        <w:r w:rsidDel="00343DF1">
          <w:rPr>
            <w:rFonts w:ascii="Cambria" w:hAnsi="Cambria"/>
          </w:rPr>
          <w:delText>s</w:delText>
        </w:r>
      </w:del>
      <w:r>
        <w:rPr>
          <w:rFonts w:ascii="Cambria" w:hAnsi="Cambria"/>
        </w:rPr>
        <w:t xml:space="preserve"> the time-driven variability (</w:t>
      </w:r>
      <w:ins w:id="194" w:author="Lisa" w:date="2013-02-24T06:44:00Z">
        <w:r>
          <w:rPr>
            <w:rFonts w:ascii="Cambria" w:hAnsi="Cambria"/>
          </w:rPr>
          <w:t xml:space="preserve">referred to as </w:t>
        </w:r>
      </w:ins>
      <w:r>
        <w:rPr>
          <w:rFonts w:ascii="Cambria" w:hAnsi="Cambria"/>
        </w:rPr>
        <w:t xml:space="preserve">forcing) </w:t>
      </w:r>
      <w:bookmarkStart w:id="195" w:name="__UnoMark__28342_249939903"/>
      <w:r>
        <w:rPr>
          <w:rFonts w:ascii="Cambria" w:hAnsi="Cambria"/>
        </w:rPr>
        <w:t>[</w:t>
      </w:r>
      <w:r>
        <w:rPr>
          <w:rFonts w:ascii="Cambria" w:hAnsi="Cambria"/>
          <w:i/>
        </w:rPr>
        <w:t>Briffa and Melvin</w:t>
      </w:r>
      <w:r>
        <w:rPr>
          <w:rFonts w:ascii="Cambria" w:hAnsi="Cambria"/>
        </w:rPr>
        <w:t>, 2011]</w:t>
      </w:r>
      <w:bookmarkEnd w:id="195"/>
      <w:r>
        <w:rPr>
          <w:rFonts w:ascii="Cambria" w:hAnsi="Cambria"/>
        </w:rPr>
        <w:t xml:space="preserve">. </w:t>
      </w:r>
    </w:p>
    <w:p w:rsidR="00CC2743" w:rsidRDefault="00CC2743">
      <w:r>
        <w:rPr>
          <w:rFonts w:ascii="Cambria" w:hAnsi="Cambria"/>
        </w:rPr>
        <w:t>If, however, the observed tree ring data varies systematically by tree as well, the estimates produced by regional curve standardization are flawed. This is known as differing-contemp</w:t>
      </w:r>
      <w:ins w:id="196" w:author="Lisa" w:date="2013-02-23T17:53:00Z">
        <w:r>
          <w:rPr>
            <w:rFonts w:ascii="Cambria" w:hAnsi="Cambria"/>
          </w:rPr>
          <w:t>o</w:t>
        </w:r>
      </w:ins>
      <w:del w:id="197" w:author="Lisa" w:date="2013-02-23T17:53:00Z">
        <w:r w:rsidDel="00F36D0B">
          <w:rPr>
            <w:rFonts w:ascii="Cambria" w:hAnsi="Cambria"/>
          </w:rPr>
          <w:delText>a</w:delText>
        </w:r>
      </w:del>
      <w:r>
        <w:rPr>
          <w:rFonts w:ascii="Cambria" w:hAnsi="Cambria"/>
        </w:rPr>
        <w:t>raneous-growth-rate bias, and when the</w:t>
      </w:r>
      <w:del w:id="198" w:author="Lisa" w:date="2013-02-23T21:24:00Z">
        <w:r w:rsidDel="00343DF1">
          <w:rPr>
            <w:rFonts w:ascii="Cambria" w:hAnsi="Cambria"/>
          </w:rPr>
          <w:delText>re is a persistent</w:delText>
        </w:r>
      </w:del>
      <w:r>
        <w:rPr>
          <w:rFonts w:ascii="Cambria" w:hAnsi="Cambria"/>
        </w:rPr>
        <w:t xml:space="preserve"> link between tree productivity and either age or year</w:t>
      </w:r>
      <w:ins w:id="199" w:author="Lisa" w:date="2013-02-23T21:24:00Z">
        <w:r>
          <w:rPr>
            <w:rFonts w:ascii="Cambria" w:hAnsi="Cambria"/>
          </w:rPr>
          <w:t xml:space="preserve"> is persistent</w:t>
        </w:r>
      </w:ins>
      <w:r>
        <w:rPr>
          <w:rFonts w:ascii="Cambria" w:hAnsi="Cambria"/>
        </w:rPr>
        <w:t xml:space="preserve">, </w:t>
      </w:r>
      <w:ins w:id="200" w:author="Lisa" w:date="2013-02-24T06:45:00Z">
        <w:r>
          <w:rPr>
            <w:rFonts w:ascii="Cambria" w:hAnsi="Cambria"/>
          </w:rPr>
          <w:t>it</w:t>
        </w:r>
      </w:ins>
      <w:del w:id="201" w:author="Lisa" w:date="2013-02-24T06:45:00Z">
        <w:r w:rsidDel="00022F7C">
          <w:rPr>
            <w:rFonts w:ascii="Cambria" w:hAnsi="Cambria"/>
          </w:rPr>
          <w:delText>this</w:delText>
        </w:r>
      </w:del>
      <w:r>
        <w:rPr>
          <w:rFonts w:ascii="Cambria" w:hAnsi="Cambria"/>
        </w:rPr>
        <w:t xml:space="preserve"> results in modern sample bias </w:t>
      </w:r>
      <w:bookmarkStart w:id="202" w:name="__UnoMark__28352_249939903"/>
      <w:r>
        <w:rPr>
          <w:rFonts w:ascii="Cambria" w:hAnsi="Cambria"/>
        </w:rPr>
        <w:t>[</w:t>
      </w:r>
      <w:r>
        <w:rPr>
          <w:rFonts w:ascii="Cambria" w:hAnsi="Cambria"/>
          <w:i/>
        </w:rPr>
        <w:t>Briffa and Melvin</w:t>
      </w:r>
      <w:r>
        <w:rPr>
          <w:rFonts w:ascii="Cambria" w:hAnsi="Cambria"/>
        </w:rPr>
        <w:t>, 2011]</w:t>
      </w:r>
      <w:bookmarkEnd w:id="202"/>
      <w:r>
        <w:rPr>
          <w:rFonts w:ascii="Cambria" w:hAnsi="Cambria"/>
        </w:rPr>
        <w:t xml:space="preserve">. In that case, the forcing is underestimated in years where the mean intrinsic growth rate of the trees in the chronology is low, and overestimated where it is high. The high frequency variability is retained accurately, but the long-term trend is </w:t>
      </w:r>
      <w:del w:id="203" w:author="Lisa" w:date="2013-02-24T06:45:00Z">
        <w:r w:rsidDel="00022F7C">
          <w:rPr>
            <w:rFonts w:ascii="Cambria" w:hAnsi="Cambria"/>
          </w:rPr>
          <w:delText xml:space="preserve">seriously </w:delText>
        </w:r>
      </w:del>
      <w:r>
        <w:rPr>
          <w:rFonts w:ascii="Cambria" w:hAnsi="Cambria"/>
        </w:rPr>
        <w:t xml:space="preserve">compromised, making the detection of carbon fertilization or climate change effects extremely difficult </w:t>
      </w:r>
      <w:bookmarkStart w:id="204" w:name="__UnoMark__28362_249939903"/>
      <w:r>
        <w:rPr>
          <w:rFonts w:ascii="Cambria" w:hAnsi="Cambria"/>
        </w:rPr>
        <w:t>[</w:t>
      </w:r>
      <w:r>
        <w:rPr>
          <w:rFonts w:ascii="Cambria" w:hAnsi="Cambria"/>
          <w:i/>
        </w:rPr>
        <w:t>Brienen et al.</w:t>
      </w:r>
      <w:r>
        <w:rPr>
          <w:rFonts w:ascii="Cambria" w:hAnsi="Cambria"/>
        </w:rPr>
        <w:t>, 2012a,</w:t>
      </w:r>
      <w:del w:id="205" w:author="Lisa" w:date="2013-02-23T18:09:00Z">
        <w:r w:rsidDel="00A52847">
          <w:rPr>
            <w:rFonts w:ascii="Cambria" w:hAnsi="Cambria"/>
          </w:rPr>
          <w:delText xml:space="preserve"> 2012</w:delText>
        </w:r>
      </w:del>
      <w:r>
        <w:rPr>
          <w:rFonts w:ascii="Cambria" w:hAnsi="Cambria"/>
        </w:rPr>
        <w:t>b]</w:t>
      </w:r>
      <w:bookmarkEnd w:id="204"/>
      <w:r>
        <w:rPr>
          <w:rFonts w:ascii="Cambria" w:hAnsi="Cambria"/>
        </w:rPr>
        <w:t xml:space="preserve">. Factor regression standardization extends regional curve standardization using classical regression techniques to account for tree-level productivity as well, </w:t>
      </w:r>
      <w:ins w:id="206" w:author="Lisa" w:date="2013-02-24T06:46:00Z">
        <w:r>
          <w:rPr>
            <w:rFonts w:ascii="Cambria" w:hAnsi="Cambria"/>
          </w:rPr>
          <w:t xml:space="preserve">providing a </w:t>
        </w:r>
      </w:ins>
      <w:r>
        <w:rPr>
          <w:rFonts w:ascii="Cambria" w:hAnsi="Cambria"/>
        </w:rPr>
        <w:t>simpl</w:t>
      </w:r>
      <w:del w:id="207" w:author="Lisa" w:date="2013-02-24T06:46:00Z">
        <w:r w:rsidDel="00022F7C">
          <w:rPr>
            <w:rFonts w:ascii="Cambria" w:hAnsi="Cambria"/>
          </w:rPr>
          <w:delText>y</w:delText>
        </w:r>
      </w:del>
      <w:ins w:id="208" w:author="Lisa" w:date="2013-02-24T06:46:00Z">
        <w:r>
          <w:rPr>
            <w:rFonts w:ascii="Cambria" w:hAnsi="Cambria"/>
          </w:rPr>
          <w:t>e</w:t>
        </w:r>
      </w:ins>
      <w:r>
        <w:rPr>
          <w:rFonts w:ascii="Cambria" w:hAnsi="Cambria"/>
        </w:rPr>
        <w:t xml:space="preserve"> sol</w:t>
      </w:r>
      <w:ins w:id="209" w:author="Lisa" w:date="2013-02-24T06:46:00Z">
        <w:r>
          <w:rPr>
            <w:rFonts w:ascii="Cambria" w:hAnsi="Cambria"/>
          </w:rPr>
          <w:t>ution</w:t>
        </w:r>
      </w:ins>
      <w:del w:id="210" w:author="Lisa" w:date="2013-02-24T06:46:00Z">
        <w:r w:rsidDel="00022F7C">
          <w:rPr>
            <w:rFonts w:ascii="Cambria" w:hAnsi="Cambria"/>
          </w:rPr>
          <w:delText>ving</w:delText>
        </w:r>
      </w:del>
      <w:ins w:id="211" w:author="Lisa" w:date="2013-02-24T06:46:00Z">
        <w:r>
          <w:rPr>
            <w:rFonts w:ascii="Cambria" w:hAnsi="Cambria"/>
          </w:rPr>
          <w:t xml:space="preserve"> to</w:t>
        </w:r>
      </w:ins>
      <w:r>
        <w:rPr>
          <w:rFonts w:ascii="Cambria" w:hAnsi="Cambria"/>
        </w:rPr>
        <w:t xml:space="preserve"> the problem of modern sample bias </w:t>
      </w:r>
      <w:bookmarkStart w:id="212" w:name="__UnoMark__28372_249939903"/>
      <w:r>
        <w:rPr>
          <w:rFonts w:ascii="Cambria" w:hAnsi="Cambria"/>
        </w:rPr>
        <w:t>[</w:t>
      </w:r>
      <w:r>
        <w:rPr>
          <w:rFonts w:ascii="Cambria" w:hAnsi="Cambria"/>
          <w:i/>
        </w:rPr>
        <w:t>Cecile and Anand</w:t>
      </w:r>
      <w:r>
        <w:rPr>
          <w:rFonts w:ascii="Cambria" w:hAnsi="Cambria"/>
        </w:rPr>
        <w:t xml:space="preserve">, in </w:t>
      </w:r>
      <w:del w:id="213" w:author="Lisa" w:date="2013-02-23T17:53:00Z">
        <w:r w:rsidDel="00F36D0B">
          <w:rPr>
            <w:rFonts w:ascii="Cambria" w:hAnsi="Cambria"/>
          </w:rPr>
          <w:delText>submission</w:delText>
        </w:r>
      </w:del>
      <w:ins w:id="214" w:author="Lisa" w:date="2013-02-23T17:53:00Z">
        <w:r>
          <w:rPr>
            <w:rFonts w:ascii="Cambria" w:hAnsi="Cambria"/>
          </w:rPr>
          <w:t>review</w:t>
        </w:r>
      </w:ins>
      <w:r>
        <w:rPr>
          <w:rFonts w:ascii="Cambria" w:hAnsi="Cambria"/>
        </w:rPr>
        <w:t>]</w:t>
      </w:r>
      <w:bookmarkEnd w:id="212"/>
      <w:r>
        <w:rPr>
          <w:rFonts w:ascii="Cambria" w:hAnsi="Cambria"/>
          <w:i/>
        </w:rPr>
        <w:t xml:space="preserve">. </w:t>
      </w:r>
    </w:p>
    <w:p w:rsidR="00CC2743" w:rsidRDefault="00CC2743">
      <w:r w:rsidRPr="006E76CA">
        <w:rPr>
          <w:rFonts w:ascii="Cambria" w:hAnsi="Cambria"/>
        </w:rPr>
        <w:t xml:space="preserve">Once forcing is </w:t>
      </w:r>
      <w:r>
        <w:rPr>
          <w:rFonts w:ascii="Cambria" w:hAnsi="Cambria"/>
        </w:rPr>
        <w:t xml:space="preserve">extracted, the major challenge is to show that the increasing atmospheric </w:t>
      </w:r>
      <w:del w:id="215" w:author="Lisa" w:date="2013-02-23T21:27:00Z">
        <w:r w:rsidDel="00C70896">
          <w:rPr>
            <w:rFonts w:ascii="Cambria" w:hAnsi="Cambria"/>
          </w:rPr>
          <w:delText>carbon dioxide</w:delText>
        </w:r>
      </w:del>
      <w:ins w:id="216" w:author="Lisa" w:date="2013-02-23T21:27:00Z">
        <w:r>
          <w:rPr>
            <w:rFonts w:ascii="Cambria" w:hAnsi="Cambria"/>
          </w:rPr>
          <w:t>CO</w:t>
        </w:r>
        <w:r w:rsidRPr="00CC2743">
          <w:rPr>
            <w:rFonts w:ascii="Cambria" w:hAnsi="Cambria"/>
            <w:vertAlign w:val="subscript"/>
            <w:rPrChange w:id="217" w:author="Lisa" w:date="2013-02-23T21:27:00Z">
              <w:rPr>
                <w:rFonts w:ascii="Cambria" w:hAnsi="Cambria"/>
              </w:rPr>
            </w:rPrChange>
          </w:rPr>
          <w:t>2</w:t>
        </w:r>
      </w:ins>
      <w:r>
        <w:rPr>
          <w:rFonts w:ascii="Cambria" w:hAnsi="Cambria"/>
        </w:rPr>
        <w:t xml:space="preserve"> levels are </w:t>
      </w:r>
      <w:del w:id="218" w:author="Lisa" w:date="2013-02-24T06:46:00Z">
        <w:r w:rsidDel="00022F7C">
          <w:rPr>
            <w:rFonts w:ascii="Cambria" w:hAnsi="Cambria"/>
          </w:rPr>
          <w:delText xml:space="preserve">having a </w:delText>
        </w:r>
      </w:del>
      <w:r>
        <w:rPr>
          <w:rFonts w:ascii="Cambria" w:hAnsi="Cambria"/>
        </w:rPr>
        <w:t>positive</w:t>
      </w:r>
      <w:ins w:id="219" w:author="Lisa" w:date="2013-02-24T06:46:00Z">
        <w:r>
          <w:rPr>
            <w:rFonts w:ascii="Cambria" w:hAnsi="Cambria"/>
          </w:rPr>
          <w:t>ly affecting</w:t>
        </w:r>
      </w:ins>
      <w:del w:id="220" w:author="Lisa" w:date="2013-02-24T06:46:00Z">
        <w:r w:rsidDel="00022F7C">
          <w:rPr>
            <w:rFonts w:ascii="Cambria" w:hAnsi="Cambria"/>
          </w:rPr>
          <w:delText xml:space="preserve"> effect on</w:delText>
        </w:r>
      </w:del>
      <w:r>
        <w:rPr>
          <w:rFonts w:ascii="Cambria" w:hAnsi="Cambria"/>
        </w:rPr>
        <w:t xml:space="preserve"> tree growth. Merely showing that tree growth is increasing </w:t>
      </w:r>
      <w:ins w:id="221" w:author="Lisa" w:date="2013-02-23T17:53:00Z">
        <w:r>
          <w:rPr>
            <w:rFonts w:ascii="Cambria" w:hAnsi="Cambria"/>
          </w:rPr>
          <w:t>[</w:t>
        </w:r>
      </w:ins>
      <w:del w:id="222" w:author="Lisa" w:date="2013-02-23T17:53:00Z">
        <w:r w:rsidDel="00F36D0B">
          <w:rPr>
            <w:rFonts w:ascii="Cambria" w:hAnsi="Cambria"/>
          </w:rPr>
          <w:delText>(</w:delText>
        </w:r>
      </w:del>
      <w:r>
        <w:rPr>
          <w:rFonts w:ascii="Cambria" w:hAnsi="Cambria"/>
        </w:rPr>
        <w:t xml:space="preserve">c.f. </w:t>
      </w:r>
      <w:bookmarkStart w:id="223" w:name="__UnoMark__28382_249939903"/>
      <w:r>
        <w:rPr>
          <w:rFonts w:ascii="Cambria" w:hAnsi="Cambria"/>
          <w:i/>
        </w:rPr>
        <w:t>LaMarche et al.</w:t>
      </w:r>
      <w:ins w:id="224" w:author="Lisa" w:date="2013-02-23T17:54:00Z">
        <w:r>
          <w:rPr>
            <w:rFonts w:ascii="Cambria" w:hAnsi="Cambria"/>
            <w:i/>
          </w:rPr>
          <w:t>,</w:t>
        </w:r>
      </w:ins>
      <w:r>
        <w:rPr>
          <w:rFonts w:ascii="Cambria" w:hAnsi="Cambria"/>
        </w:rPr>
        <w:t xml:space="preserve"> </w:t>
      </w:r>
      <w:del w:id="225" w:author="Lisa" w:date="2013-02-23T17:53:00Z">
        <w:r w:rsidDel="00F36D0B">
          <w:rPr>
            <w:rFonts w:ascii="Cambria" w:hAnsi="Cambria"/>
          </w:rPr>
          <w:delText>[</w:delText>
        </w:r>
      </w:del>
      <w:r>
        <w:rPr>
          <w:rFonts w:ascii="Cambria" w:hAnsi="Cambria"/>
        </w:rPr>
        <w:t>1984]</w:t>
      </w:r>
      <w:bookmarkEnd w:id="223"/>
      <w:ins w:id="226" w:author="Lisa" w:date="2013-02-23T21:27:00Z">
        <w:r>
          <w:rPr>
            <w:rFonts w:ascii="Cambria" w:hAnsi="Cambria"/>
          </w:rPr>
          <w:t xml:space="preserve"> </w:t>
        </w:r>
      </w:ins>
      <w:del w:id="227" w:author="Lisa" w:date="2013-02-23T17:54:00Z">
        <w:r w:rsidDel="00F36D0B">
          <w:rPr>
            <w:rFonts w:ascii="Cambria" w:hAnsi="Cambria"/>
          </w:rPr>
          <w:delText>)</w:delText>
        </w:r>
      </w:del>
      <w:r>
        <w:rPr>
          <w:rFonts w:ascii="Cambria" w:hAnsi="Cambria"/>
        </w:rPr>
        <w:t>is not sufficient</w:t>
      </w:r>
      <w:del w:id="228" w:author="Lisa" w:date="2013-02-24T06:47:00Z">
        <w:r w:rsidDel="002E640D">
          <w:rPr>
            <w:rFonts w:ascii="Cambria" w:hAnsi="Cambria"/>
          </w:rPr>
          <w:delText>,</w:delText>
        </w:r>
      </w:del>
      <w:ins w:id="229" w:author="Lisa" w:date="2013-02-24T06:47:00Z">
        <w:r>
          <w:rPr>
            <w:rFonts w:ascii="Cambria" w:hAnsi="Cambria"/>
          </w:rPr>
          <w:t>;</w:t>
        </w:r>
      </w:ins>
      <w:r>
        <w:rPr>
          <w:rFonts w:ascii="Cambria" w:hAnsi="Cambria"/>
        </w:rPr>
        <w:t xml:space="preserve"> investigators need to control for other important environmental changes, especially climate </w:t>
      </w:r>
      <w:bookmarkStart w:id="230" w:name="__UnoMark__28392_249939903"/>
      <w:r>
        <w:rPr>
          <w:rFonts w:ascii="Cambria" w:hAnsi="Cambria"/>
        </w:rPr>
        <w:t>[</w:t>
      </w:r>
      <w:r>
        <w:rPr>
          <w:rFonts w:ascii="Cambria" w:hAnsi="Cambria"/>
          <w:i/>
        </w:rPr>
        <w:t>Gedalof and Berg</w:t>
      </w:r>
      <w:r>
        <w:rPr>
          <w:rFonts w:ascii="Cambria" w:hAnsi="Cambria"/>
        </w:rPr>
        <w:t xml:space="preserve">, 2010; </w:t>
      </w:r>
      <w:r>
        <w:rPr>
          <w:rFonts w:ascii="Cambria" w:hAnsi="Cambria"/>
          <w:i/>
        </w:rPr>
        <w:t>Jacoby</w:t>
      </w:r>
      <w:r>
        <w:rPr>
          <w:rFonts w:ascii="Cambria" w:hAnsi="Cambria"/>
        </w:rPr>
        <w:t>, 1997]</w:t>
      </w:r>
      <w:bookmarkEnd w:id="230"/>
      <w:r>
        <w:rPr>
          <w:rFonts w:ascii="Cambria" w:hAnsi="Cambria"/>
        </w:rPr>
        <w:t>.</w:t>
      </w:r>
    </w:p>
    <w:p w:rsidR="00CC2743" w:rsidRDefault="00CC2743">
      <w:r>
        <w:rPr>
          <w:rFonts w:ascii="Cambria" w:hAnsi="Cambria"/>
        </w:rPr>
        <w:lastRenderedPageBreak/>
        <w:t>We investigate these questions in the context of a homogeneous chronosequence of even</w:t>
      </w:r>
      <w:ins w:id="231" w:author="Lisa" w:date="2013-02-23T21:24:00Z">
        <w:r>
          <w:rPr>
            <w:rFonts w:ascii="Cambria" w:hAnsi="Cambria"/>
          </w:rPr>
          <w:t>-</w:t>
        </w:r>
      </w:ins>
      <w:del w:id="232" w:author="Lisa" w:date="2013-02-23T21:24:00Z">
        <w:r w:rsidDel="00E03122">
          <w:rPr>
            <w:rFonts w:ascii="Cambria" w:hAnsi="Cambria"/>
          </w:rPr>
          <w:delText xml:space="preserve"> </w:delText>
        </w:r>
      </w:del>
      <w:r>
        <w:rPr>
          <w:rFonts w:ascii="Cambria" w:hAnsi="Cambria"/>
        </w:rPr>
        <w:t>aged jack pine</w:t>
      </w:r>
      <w:ins w:id="233" w:author="Lisa" w:date="2013-02-23T21:25:00Z">
        <w:r>
          <w:rPr>
            <w:rFonts w:ascii="Cambria" w:hAnsi="Cambria"/>
          </w:rPr>
          <w:t xml:space="preserve"> </w:t>
        </w:r>
      </w:ins>
      <w:r>
        <w:rPr>
          <w:rFonts w:ascii="Cambria" w:hAnsi="Cambria"/>
        </w:rPr>
        <w:t>(</w:t>
      </w:r>
      <w:r>
        <w:rPr>
          <w:rFonts w:ascii="Cambria" w:hAnsi="Cambria"/>
          <w:i/>
          <w:iCs/>
        </w:rPr>
        <w:t>Pinus</w:t>
      </w:r>
      <w:ins w:id="234" w:author="Lisa" w:date="2013-02-23T17:54:00Z">
        <w:r>
          <w:rPr>
            <w:rFonts w:ascii="Cambria" w:hAnsi="Cambria"/>
            <w:i/>
            <w:iCs/>
          </w:rPr>
          <w:t xml:space="preserve"> </w:t>
        </w:r>
      </w:ins>
      <w:r>
        <w:rPr>
          <w:rFonts w:ascii="Cambria" w:hAnsi="Cambria"/>
          <w:i/>
          <w:iCs/>
        </w:rPr>
        <w:t>banksiana</w:t>
      </w:r>
      <w:r>
        <w:rPr>
          <w:rFonts w:ascii="Cambria" w:hAnsi="Cambria"/>
        </w:rPr>
        <w:t xml:space="preserve"> Lamb.) stands in northwestern </w:t>
      </w:r>
      <w:smartTag w:uri="urn:schemas-microsoft-com:office:smarttags" w:element="State">
        <w:r>
          <w:rPr>
            <w:rFonts w:ascii="Cambria" w:hAnsi="Cambria"/>
          </w:rPr>
          <w:t>Ontario</w:t>
        </w:r>
      </w:smartTag>
      <w:r>
        <w:rPr>
          <w:rFonts w:ascii="Cambria" w:hAnsi="Cambria"/>
        </w:rPr>
        <w:t>. Ring-width measurements provide</w:t>
      </w:r>
      <w:ins w:id="235" w:author="Lisa" w:date="2013-02-23T21:25:00Z">
        <w:r>
          <w:rPr>
            <w:rFonts w:ascii="Cambria" w:hAnsi="Cambria"/>
          </w:rPr>
          <w:t>d</w:t>
        </w:r>
      </w:ins>
      <w:r>
        <w:rPr>
          <w:rFonts w:ascii="Cambria" w:hAnsi="Cambria"/>
        </w:rPr>
        <w:t xml:space="preserve"> the central evidence for changes in tree growth from 1879-2010</w:t>
      </w:r>
      <w:ins w:id="236" w:author="HomeUser" w:date="2013-02-28T12:46:00Z">
        <w:r w:rsidR="00152D64">
          <w:rPr>
            <w:rFonts w:ascii="Cambria" w:hAnsi="Cambria"/>
          </w:rPr>
          <w:t xml:space="preserve"> while</w:t>
        </w:r>
      </w:ins>
      <w:del w:id="237" w:author="HomeUser" w:date="2013-02-28T12:46:00Z">
        <w:r w:rsidDel="00152D64">
          <w:rPr>
            <w:rFonts w:ascii="Cambria" w:hAnsi="Cambria"/>
          </w:rPr>
          <w:delText>.</w:delText>
        </w:r>
      </w:del>
      <w:r>
        <w:rPr>
          <w:rFonts w:ascii="Cambria" w:hAnsi="Cambria"/>
        </w:rPr>
        <w:t xml:space="preserve"> </w:t>
      </w:r>
      <w:del w:id="238" w:author="Lisa" w:date="2013-02-24T18:42:00Z">
        <w:r w:rsidDel="00C93417">
          <w:rPr>
            <w:rFonts w:ascii="Cambria" w:hAnsi="Cambria"/>
            <w:vertAlign w:val="superscript"/>
          </w:rPr>
          <w:delText>13</w:delText>
        </w:r>
        <w:r w:rsidDel="00C93417">
          <w:rPr>
            <w:rFonts w:ascii="Cambria" w:hAnsi="Cambria"/>
          </w:rPr>
          <w:delText>C/</w:delText>
        </w:r>
        <w:r w:rsidDel="00C93417">
          <w:rPr>
            <w:rFonts w:ascii="Cambria" w:hAnsi="Cambria"/>
            <w:vertAlign w:val="superscript"/>
          </w:rPr>
          <w:delText>12</w:delText>
        </w:r>
        <w:r w:rsidDel="00C93417">
          <w:rPr>
            <w:rFonts w:ascii="Cambria" w:hAnsi="Cambria"/>
          </w:rPr>
          <w:delText xml:space="preserve">C </w:delText>
        </w:r>
      </w:del>
      <w:ins w:id="239" w:author="HomeUser" w:date="2013-02-28T12:46:00Z">
        <w:r w:rsidR="00152D64">
          <w:rPr>
            <w:rFonts w:ascii="Cambria" w:hAnsi="Cambria"/>
          </w:rPr>
          <w:t>c</w:t>
        </w:r>
      </w:ins>
      <w:ins w:id="240" w:author="Lisa" w:date="2013-02-24T18:42:00Z">
        <w:del w:id="241" w:author="HomeUser" w:date="2013-02-28T12:46:00Z">
          <w:r w:rsidDel="00152D64">
            <w:rPr>
              <w:rFonts w:ascii="Cambria" w:hAnsi="Cambria"/>
            </w:rPr>
            <w:delText>C</w:delText>
          </w:r>
        </w:del>
      </w:ins>
      <w:del w:id="242" w:author="Lisa" w:date="2013-02-24T18:42:00Z">
        <w:r w:rsidDel="00C93417">
          <w:rPr>
            <w:rFonts w:ascii="Cambria" w:hAnsi="Cambria"/>
          </w:rPr>
          <w:delText>c</w:delText>
        </w:r>
      </w:del>
      <w:r>
        <w:rPr>
          <w:rFonts w:ascii="Cambria" w:hAnsi="Cambria"/>
        </w:rPr>
        <w:t xml:space="preserve">arbon isotope ratios </w:t>
      </w:r>
      <w:ins w:id="243" w:author="Lisa" w:date="2013-02-24T18:42:00Z">
        <w:r>
          <w:rPr>
            <w:rFonts w:ascii="Cambria" w:hAnsi="Cambria"/>
          </w:rPr>
          <w:t>(</w:t>
        </w:r>
      </w:ins>
      <w:ins w:id="244" w:author="HomeUser" w:date="2013-02-28T12:46:00Z">
        <w:r w:rsidR="00152D64">
          <w:rPr>
            <w:rFonts w:ascii="Cambria" w:hAnsi="Cambria"/>
            <w:shd w:val="clear" w:color="auto" w:fill="FFFFFF"/>
          </w:rPr>
          <w:t>δ</w:t>
        </w:r>
        <w:r w:rsidR="00152D64">
          <w:rPr>
            <w:rFonts w:ascii="Cambria" w:hAnsi="Cambria"/>
            <w:vertAlign w:val="superscript"/>
          </w:rPr>
          <w:t>13</w:t>
        </w:r>
        <w:r w:rsidR="00152D64">
          <w:rPr>
            <w:rFonts w:ascii="Cambria" w:hAnsi="Cambria"/>
          </w:rPr>
          <w:t>C</w:t>
        </w:r>
        <w:r w:rsidR="00152D64">
          <w:rPr>
            <w:rFonts w:ascii="Cambria" w:hAnsi="Cambria"/>
          </w:rPr>
          <w:t>, or</w:t>
        </w:r>
        <w:r w:rsidR="00152D64">
          <w:rPr>
            <w:rFonts w:ascii="Cambria" w:hAnsi="Cambria"/>
            <w:vertAlign w:val="superscript"/>
          </w:rPr>
          <w:t xml:space="preserve"> </w:t>
        </w:r>
      </w:ins>
      <w:ins w:id="245" w:author="Lisa" w:date="2013-02-24T18:42:00Z">
        <w:r>
          <w:rPr>
            <w:rFonts w:ascii="Cambria" w:hAnsi="Cambria"/>
            <w:vertAlign w:val="superscript"/>
          </w:rPr>
          <w:t>13</w:t>
        </w:r>
        <w:r>
          <w:rPr>
            <w:rFonts w:ascii="Cambria" w:hAnsi="Cambria"/>
          </w:rPr>
          <w:t>C:</w:t>
        </w:r>
        <w:r>
          <w:rPr>
            <w:rFonts w:ascii="Cambria" w:hAnsi="Cambria"/>
            <w:vertAlign w:val="superscript"/>
          </w:rPr>
          <w:t>12</w:t>
        </w:r>
        <w:r>
          <w:rPr>
            <w:rFonts w:ascii="Cambria" w:hAnsi="Cambria"/>
          </w:rPr>
          <w:t>C</w:t>
        </w:r>
      </w:ins>
      <w:ins w:id="246" w:author="Lisa" w:date="2013-02-24T18:44:00Z">
        <w:r>
          <w:rPr>
            <w:rFonts w:ascii="Cambria" w:hAnsi="Cambria"/>
          </w:rPr>
          <w:t xml:space="preserve"> </w:t>
        </w:r>
        <w:del w:id="247" w:author="HomeUser" w:date="2013-02-28T12:46:00Z">
          <w:r w:rsidDel="00152D64">
            <w:rPr>
              <w:rFonts w:ascii="Cambria" w:hAnsi="Cambria"/>
            </w:rPr>
            <w:delText xml:space="preserve">or </w:delText>
          </w:r>
          <w:r w:rsidDel="00152D64">
            <w:rPr>
              <w:rFonts w:ascii="Cambria" w:hAnsi="Cambria"/>
              <w:shd w:val="clear" w:color="auto" w:fill="FFFFFF"/>
            </w:rPr>
            <w:delText>δ</w:delText>
          </w:r>
          <w:r w:rsidDel="00152D64">
            <w:rPr>
              <w:rFonts w:ascii="Cambria" w:hAnsi="Cambria"/>
              <w:vertAlign w:val="superscript"/>
            </w:rPr>
            <w:delText>13</w:delText>
          </w:r>
          <w:r w:rsidDel="00152D64">
            <w:rPr>
              <w:rFonts w:ascii="Cambria" w:hAnsi="Cambria"/>
            </w:rPr>
            <w:delText>C</w:delText>
          </w:r>
        </w:del>
      </w:ins>
      <w:ins w:id="248" w:author="Lisa" w:date="2013-02-24T18:42:00Z">
        <w:r>
          <w:rPr>
            <w:rFonts w:ascii="Cambria" w:hAnsi="Cambria"/>
          </w:rPr>
          <w:t xml:space="preserve">) </w:t>
        </w:r>
      </w:ins>
      <w:ins w:id="249" w:author="Lisa" w:date="2013-02-23T21:25:00Z">
        <w:r>
          <w:rPr>
            <w:rFonts w:ascii="Cambria" w:hAnsi="Cambria"/>
          </w:rPr>
          <w:t>we</w:t>
        </w:r>
      </w:ins>
      <w:del w:id="250" w:author="Lisa" w:date="2013-02-23T21:25:00Z">
        <w:r w:rsidDel="00E03122">
          <w:rPr>
            <w:rFonts w:ascii="Cambria" w:hAnsi="Cambria"/>
          </w:rPr>
          <w:delText>a</w:delText>
        </w:r>
      </w:del>
      <w:r>
        <w:rPr>
          <w:rFonts w:ascii="Cambria" w:hAnsi="Cambria"/>
        </w:rPr>
        <w:t>re used to reconstruct water use efficiency</w:t>
      </w:r>
      <w:ins w:id="251" w:author="HomeUser" w:date="2013-02-28T12:46:00Z">
        <w:r w:rsidR="00152D64">
          <w:rPr>
            <w:rFonts w:ascii="Cambria" w:hAnsi="Cambria"/>
          </w:rPr>
          <w:t>.</w:t>
        </w:r>
      </w:ins>
      <w:del w:id="252" w:author="HomeUser" w:date="2013-02-28T12:46:00Z">
        <w:r w:rsidDel="00152D64">
          <w:rPr>
            <w:rFonts w:ascii="Cambria" w:hAnsi="Cambria"/>
          </w:rPr>
          <w:delText>,</w:delText>
        </w:r>
      </w:del>
      <w:r>
        <w:rPr>
          <w:rFonts w:ascii="Cambria" w:hAnsi="Cambria"/>
        </w:rPr>
        <w:t xml:space="preserve"> </w:t>
      </w:r>
      <w:ins w:id="253" w:author="HomeUser" w:date="2013-02-28T12:47:00Z">
        <w:r w:rsidR="00152D64">
          <w:rPr>
            <w:rFonts w:ascii="Cambria" w:hAnsi="Cambria"/>
          </w:rPr>
          <w:t>Generalized additive models were used to model the</w:t>
        </w:r>
      </w:ins>
      <w:del w:id="254" w:author="HomeUser" w:date="2013-02-28T12:47:00Z">
        <w:r w:rsidDel="00152D64">
          <w:rPr>
            <w:rFonts w:ascii="Cambria" w:hAnsi="Cambria"/>
          </w:rPr>
          <w:delText>and the</w:delText>
        </w:r>
      </w:del>
      <w:r>
        <w:rPr>
          <w:rFonts w:ascii="Cambria" w:hAnsi="Cambria"/>
        </w:rPr>
        <w:t xml:space="preserve"> link</w:t>
      </w:r>
      <w:ins w:id="255" w:author="HomeUser" w:date="2013-02-28T12:47:00Z">
        <w:r w:rsidR="00152D64">
          <w:rPr>
            <w:rFonts w:ascii="Cambria" w:hAnsi="Cambria"/>
          </w:rPr>
          <w:t>s</w:t>
        </w:r>
      </w:ins>
      <w:r>
        <w:rPr>
          <w:rFonts w:ascii="Cambria" w:hAnsi="Cambria"/>
        </w:rPr>
        <w:t xml:space="preserve"> between climate, water</w:t>
      </w:r>
      <w:ins w:id="256" w:author="Lisa" w:date="2013-02-23T21:49:00Z">
        <w:r>
          <w:rPr>
            <w:rFonts w:ascii="Cambria" w:hAnsi="Cambria"/>
          </w:rPr>
          <w:t xml:space="preserve"> </w:t>
        </w:r>
      </w:ins>
      <w:del w:id="257" w:author="Lisa" w:date="2013-02-23T21:49:00Z">
        <w:r w:rsidDel="00352FE9">
          <w:rPr>
            <w:rFonts w:ascii="Cambria" w:hAnsi="Cambria"/>
          </w:rPr>
          <w:delText>-</w:delText>
        </w:r>
      </w:del>
      <w:r>
        <w:rPr>
          <w:rFonts w:ascii="Cambria" w:hAnsi="Cambria"/>
        </w:rPr>
        <w:t>use efficiency and growth</w:t>
      </w:r>
      <w:del w:id="258" w:author="HomeUser" w:date="2013-02-28T12:47:00Z">
        <w:r w:rsidDel="00152D64">
          <w:rPr>
            <w:rFonts w:ascii="Cambria" w:hAnsi="Cambria"/>
          </w:rPr>
          <w:delText xml:space="preserve"> </w:delText>
        </w:r>
      </w:del>
      <w:ins w:id="259" w:author="Lisa" w:date="2013-02-23T21:25:00Z">
        <w:del w:id="260" w:author="HomeUser" w:date="2013-02-28T12:47:00Z">
          <w:r w:rsidDel="00152D64">
            <w:rPr>
              <w:rFonts w:ascii="Cambria" w:hAnsi="Cambria"/>
            </w:rPr>
            <w:delText>wa</w:delText>
          </w:r>
        </w:del>
      </w:ins>
      <w:del w:id="261" w:author="HomeUser" w:date="2013-02-28T12:47:00Z">
        <w:r w:rsidDel="00152D64">
          <w:rPr>
            <w:rFonts w:ascii="Cambria" w:hAnsi="Cambria"/>
          </w:rPr>
          <w:delText xml:space="preserve">is probed using generalized additive models. </w:delText>
        </w:r>
      </w:del>
      <w:ins w:id="262" w:author="HomeUser" w:date="2013-02-28T12:47:00Z">
        <w:r w:rsidR="00152D64">
          <w:rPr>
            <w:rFonts w:ascii="Cambria" w:hAnsi="Cambria"/>
          </w:rPr>
          <w:t>.</w:t>
        </w:r>
      </w:ins>
    </w:p>
    <w:p w:rsidR="00CC2743" w:rsidRDefault="00CC2743" w:rsidP="00B24283">
      <w:pPr>
        <w:pStyle w:val="Heading1"/>
        <w:pPrChange w:id="263" w:author="HomeUser" w:date="2013-03-01T16:54:00Z">
          <w:pPr>
            <w:pStyle w:val="Heading1"/>
            <w:spacing w:line="276" w:lineRule="auto"/>
          </w:pPr>
        </w:pPrChange>
      </w:pPr>
      <w:bookmarkStart w:id="264" w:name="h.nbpkxlapnxp9"/>
      <w:bookmarkEnd w:id="264"/>
      <w:r>
        <w:t>2. Methods</w:t>
      </w:r>
    </w:p>
    <w:p w:rsidR="00CC2743" w:rsidRDefault="00CC2743" w:rsidP="00B24283">
      <w:pPr>
        <w:pStyle w:val="Heading2"/>
        <w:pPrChange w:id="265" w:author="HomeUser" w:date="2013-03-01T16:54:00Z">
          <w:pPr>
            <w:pStyle w:val="Heading4"/>
            <w:ind w:left="0" w:firstLine="0"/>
          </w:pPr>
        </w:pPrChange>
      </w:pPr>
      <w:bookmarkStart w:id="266" w:name="h.c822vqja6z0r"/>
      <w:bookmarkEnd w:id="266"/>
      <w:r>
        <w:t>2.1 Site description</w:t>
      </w:r>
    </w:p>
    <w:p w:rsidR="00CC2743" w:rsidRDefault="00CC2743">
      <w:r>
        <w:rPr>
          <w:rFonts w:ascii="Cambria" w:hAnsi="Cambria"/>
        </w:rPr>
        <w:t>Nineteen even-aged jack pine stands ranging in stand establishment dates from 1872-1999 (by date of pith emergence) in a 30 km radius near Silver Dollar, Ontario were studied (approximately centred around 49° 50' N, 91° 18' W) (</w:t>
      </w:r>
      <w:del w:id="267" w:author="Lisa" w:date="2013-02-23T18:10:00Z">
        <w:r w:rsidDel="00A52847">
          <w:rPr>
            <w:rFonts w:ascii="Cambria" w:hAnsi="Cambria"/>
          </w:rPr>
          <w:delText xml:space="preserve">See </w:delText>
        </w:r>
      </w:del>
      <w:r>
        <w:rPr>
          <w:rFonts w:ascii="Cambria" w:hAnsi="Cambria"/>
        </w:rPr>
        <w:t>Figure 1</w:t>
      </w:r>
      <w:del w:id="268" w:author="Lisa" w:date="2013-02-23T18:10:00Z">
        <w:r w:rsidDel="00A52847">
          <w:rPr>
            <w:rFonts w:ascii="Cambria" w:hAnsi="Cambria"/>
          </w:rPr>
          <w:delText xml:space="preserve"> for map</w:delText>
        </w:r>
      </w:del>
      <w:r>
        <w:rPr>
          <w:rFonts w:ascii="Cambria" w:hAnsi="Cambria"/>
        </w:rPr>
        <w:t xml:space="preserve">). </w:t>
      </w:r>
      <w:ins w:id="269" w:author="HomeUser" w:date="2013-02-28T12:48:00Z">
        <w:r w:rsidR="00152D64">
          <w:rPr>
            <w:rFonts w:ascii="Cambria" w:hAnsi="Cambria"/>
          </w:rPr>
          <w:t>Fifteen of the sites originated from stand-replacing fire, while four developed after a clearcut harvest</w:t>
        </w:r>
      </w:ins>
      <w:ins w:id="270" w:author="HomeUser" w:date="2013-02-28T12:49:00Z">
        <w:r w:rsidR="00152D64">
          <w:rPr>
            <w:rFonts w:ascii="Cambria" w:hAnsi="Cambria"/>
          </w:rPr>
          <w:t>. These sites are since undisturbed and unmanaged, w</w:t>
        </w:r>
      </w:ins>
      <w:ins w:id="271" w:author="HomeUser" w:date="2013-02-28T12:48:00Z">
        <w:r w:rsidR="00152D64">
          <w:rPr>
            <w:rFonts w:ascii="Cambria" w:hAnsi="Cambria"/>
          </w:rPr>
          <w:t>ith the</w:t>
        </w:r>
        <w:r w:rsidR="00152D64">
          <w:rPr>
            <w:rFonts w:ascii="Cambria" w:hAnsi="Cambria"/>
          </w:rPr>
          <w:t xml:space="preserve"> exception of one</w:t>
        </w:r>
      </w:ins>
      <w:ins w:id="272" w:author="HomeUser" w:date="2013-02-28T12:51:00Z">
        <w:r w:rsidR="00152D64">
          <w:rPr>
            <w:rFonts w:ascii="Cambria" w:hAnsi="Cambria"/>
          </w:rPr>
          <w:t xml:space="preserve"> harvest-origin</w:t>
        </w:r>
      </w:ins>
      <w:ins w:id="273" w:author="HomeUser" w:date="2013-02-28T12:48:00Z">
        <w:r w:rsidR="00152D64">
          <w:rPr>
            <w:rFonts w:ascii="Cambria" w:hAnsi="Cambria"/>
          </w:rPr>
          <w:t xml:space="preserve"> site established in 1980</w:t>
        </w:r>
      </w:ins>
      <w:ins w:id="274" w:author="HomeUser" w:date="2013-02-28T12:49:00Z">
        <w:r w:rsidR="00152D64">
          <w:rPr>
            <w:rFonts w:ascii="Cambria" w:hAnsi="Cambria"/>
          </w:rPr>
          <w:t xml:space="preserve"> and</w:t>
        </w:r>
      </w:ins>
      <w:ins w:id="275" w:author="HomeUser" w:date="2013-02-28T12:48:00Z">
        <w:r w:rsidR="00152D64">
          <w:rPr>
            <w:rFonts w:ascii="Cambria" w:hAnsi="Cambria"/>
          </w:rPr>
          <w:t xml:space="preserve"> thinned in 2008-2009</w:t>
        </w:r>
        <w:r w:rsidR="00152D64">
          <w:rPr>
            <w:rFonts w:ascii="Cambria" w:hAnsi="Cambria"/>
          </w:rPr>
          <w:t xml:space="preserve">. </w:t>
        </w:r>
      </w:ins>
      <w:r>
        <w:rPr>
          <w:rFonts w:ascii="Cambria" w:hAnsi="Cambria"/>
        </w:rPr>
        <w:t xml:space="preserve">This relatively remote location in Northwestern Ontario helps reduce the </w:t>
      </w:r>
      <w:del w:id="276" w:author="Lisa" w:date="2013-02-24T06:47:00Z">
        <w:r w:rsidDel="009C5305">
          <w:rPr>
            <w:rFonts w:ascii="Cambria" w:hAnsi="Cambria"/>
          </w:rPr>
          <w:delText xml:space="preserve">impact </w:delText>
        </w:r>
      </w:del>
      <w:ins w:id="277" w:author="Lisa" w:date="2013-02-24T06:47:00Z">
        <w:r>
          <w:rPr>
            <w:rFonts w:ascii="Cambria" w:hAnsi="Cambria"/>
          </w:rPr>
          <w:t xml:space="preserve">effect </w:t>
        </w:r>
      </w:ins>
      <w:r>
        <w:rPr>
          <w:rFonts w:ascii="Cambria" w:hAnsi="Cambria"/>
        </w:rPr>
        <w:t>of simultaneous anthropogenic changes in short</w:t>
      </w:r>
      <w:ins w:id="278" w:author="Lisa" w:date="2013-02-24T06:47:00Z">
        <w:r>
          <w:rPr>
            <w:rFonts w:ascii="Cambria" w:hAnsi="Cambria"/>
          </w:rPr>
          <w:t>-</w:t>
        </w:r>
      </w:ins>
      <w:r>
        <w:rPr>
          <w:rFonts w:ascii="Cambria" w:hAnsi="Cambria"/>
        </w:rPr>
        <w:t xml:space="preserve"> to medium range atmospheric pollutants, particularly </w:t>
      </w:r>
      <w:commentRangeStart w:id="279"/>
      <w:r>
        <w:rPr>
          <w:rFonts w:ascii="Cambria" w:hAnsi="Cambria"/>
        </w:rPr>
        <w:t>NO</w:t>
      </w:r>
      <w:r>
        <w:rPr>
          <w:rFonts w:ascii="Cambria" w:hAnsi="Cambria"/>
          <w:vertAlign w:val="subscript"/>
        </w:rPr>
        <w:t>x</w:t>
      </w:r>
      <w:r>
        <w:rPr>
          <w:rFonts w:ascii="Cambria" w:hAnsi="Cambria"/>
        </w:rPr>
        <w:t>, SO</w:t>
      </w:r>
      <w:r>
        <w:rPr>
          <w:rFonts w:ascii="Cambria" w:hAnsi="Cambria"/>
          <w:vertAlign w:val="subscript"/>
        </w:rPr>
        <w:t>2</w:t>
      </w:r>
      <w:r>
        <w:rPr>
          <w:rFonts w:ascii="Cambria" w:hAnsi="Cambria"/>
        </w:rPr>
        <w:t xml:space="preserve">, </w:t>
      </w:r>
      <w:commentRangeEnd w:id="279"/>
      <w:r>
        <w:rPr>
          <w:rStyle w:val="CommentReference"/>
          <w:szCs w:val="18"/>
        </w:rPr>
        <w:commentReference w:id="279"/>
      </w:r>
      <w:r>
        <w:rPr>
          <w:rFonts w:ascii="Cambria" w:hAnsi="Cambria"/>
        </w:rPr>
        <w:t>ozone</w:t>
      </w:r>
      <w:ins w:id="280" w:author="Lisa" w:date="2013-02-24T06:48:00Z">
        <w:r>
          <w:rPr>
            <w:rFonts w:ascii="Cambria" w:hAnsi="Cambria"/>
          </w:rPr>
          <w:t>,</w:t>
        </w:r>
      </w:ins>
      <w:r>
        <w:rPr>
          <w:rFonts w:ascii="Cambria" w:hAnsi="Cambria"/>
        </w:rPr>
        <w:t xml:space="preserve"> and particulates that have been shown to have significant effects on tree growth and nutrient cycling </w:t>
      </w:r>
      <w:bookmarkStart w:id="281" w:name="__UnoMark__28402_249939903"/>
      <w:r>
        <w:rPr>
          <w:rFonts w:ascii="Cambria" w:hAnsi="Cambria"/>
        </w:rPr>
        <w:t>[</w:t>
      </w:r>
      <w:r>
        <w:rPr>
          <w:rFonts w:ascii="Cambria" w:hAnsi="Cambria"/>
          <w:i/>
        </w:rPr>
        <w:t>Dietze and Moorcroft</w:t>
      </w:r>
      <w:r>
        <w:rPr>
          <w:rFonts w:ascii="Cambria" w:hAnsi="Cambria"/>
        </w:rPr>
        <w:t>, 2011]</w:t>
      </w:r>
      <w:bookmarkEnd w:id="281"/>
      <w:r>
        <w:rPr>
          <w:rFonts w:ascii="Cambria" w:hAnsi="Cambria"/>
        </w:rPr>
        <w:t xml:space="preserve">. All stands were jack pine dominated, with many of the older stands containing younger </w:t>
      </w:r>
      <w:r>
        <w:rPr>
          <w:rFonts w:ascii="Cambria" w:hAnsi="Cambria"/>
          <w:i/>
          <w:iCs/>
        </w:rPr>
        <w:t>Populus spp.</w:t>
      </w:r>
      <w:ins w:id="282" w:author="HomeUser" w:date="2013-03-01T16:50:00Z">
        <w:r w:rsidR="00B24283">
          <w:rPr>
            <w:rFonts w:ascii="Cambria" w:hAnsi="Cambria"/>
            <w:i/>
            <w:iCs/>
          </w:rPr>
          <w:t xml:space="preserve"> </w:t>
        </w:r>
        <w:r w:rsidR="00B24283">
          <w:rPr>
            <w:rFonts w:ascii="Cambria" w:hAnsi="Cambria"/>
            <w:iCs/>
          </w:rPr>
          <w:t>(poplar)</w:t>
        </w:r>
      </w:ins>
      <w:r>
        <w:rPr>
          <w:rFonts w:ascii="Cambria" w:hAnsi="Cambria"/>
        </w:rPr>
        <w:t xml:space="preserve">, </w:t>
      </w:r>
      <w:r>
        <w:rPr>
          <w:rFonts w:ascii="Cambria" w:hAnsi="Cambria"/>
          <w:i/>
          <w:iCs/>
          <w:color w:val="222222"/>
          <w:shd w:val="clear" w:color="auto" w:fill="FFFFFF"/>
        </w:rPr>
        <w:t>Abies</w:t>
      </w:r>
      <w:ins w:id="283" w:author="Lisa" w:date="2013-02-23T18:10:00Z">
        <w:r>
          <w:rPr>
            <w:rFonts w:ascii="Cambria" w:hAnsi="Cambria"/>
            <w:i/>
            <w:iCs/>
            <w:color w:val="222222"/>
            <w:shd w:val="clear" w:color="auto" w:fill="FFFFFF"/>
          </w:rPr>
          <w:t xml:space="preserve"> </w:t>
        </w:r>
      </w:ins>
      <w:r>
        <w:rPr>
          <w:rFonts w:ascii="Cambria" w:hAnsi="Cambria"/>
          <w:i/>
          <w:iCs/>
          <w:color w:val="222222"/>
          <w:shd w:val="clear" w:color="auto" w:fill="FFFFFF"/>
        </w:rPr>
        <w:t>balsamea</w:t>
      </w:r>
      <w:ins w:id="284" w:author="HomeUser" w:date="2013-03-01T16:50:00Z">
        <w:r w:rsidR="00B24283">
          <w:rPr>
            <w:rFonts w:ascii="Cambria" w:hAnsi="Cambria"/>
            <w:i/>
            <w:iCs/>
            <w:color w:val="222222"/>
            <w:shd w:val="clear" w:color="auto" w:fill="FFFFFF"/>
          </w:rPr>
          <w:t xml:space="preserve"> </w:t>
        </w:r>
        <w:r w:rsidR="00B24283" w:rsidRPr="00B24283">
          <w:rPr>
            <w:rFonts w:ascii="Cambria" w:hAnsi="Cambria"/>
            <w:iCs/>
            <w:color w:val="222222"/>
            <w:shd w:val="clear" w:color="auto" w:fill="FFFFFF"/>
            <w:rPrChange w:id="285" w:author="HomeUser" w:date="2013-03-01T16:50:00Z">
              <w:rPr>
                <w:rFonts w:ascii="Cambria" w:hAnsi="Cambria"/>
                <w:i/>
                <w:iCs/>
                <w:color w:val="222222"/>
                <w:shd w:val="clear" w:color="auto" w:fill="FFFFFF"/>
              </w:rPr>
            </w:rPrChange>
          </w:rPr>
          <w:t>(balsam fir)</w:t>
        </w:r>
      </w:ins>
      <w:r w:rsidRPr="00B24283">
        <w:rPr>
          <w:rFonts w:ascii="Cambria" w:hAnsi="Cambria"/>
          <w:color w:val="222222"/>
          <w:shd w:val="clear" w:color="auto" w:fill="FFFFFF"/>
          <w:rPrChange w:id="286" w:author="HomeUser" w:date="2013-03-01T16:50:00Z">
            <w:rPr>
              <w:rFonts w:ascii="Cambria" w:hAnsi="Cambria"/>
              <w:color w:val="222222"/>
              <w:shd w:val="clear" w:color="auto" w:fill="FFFFFF"/>
            </w:rPr>
          </w:rPrChange>
        </w:rPr>
        <w:t>,</w:t>
      </w:r>
      <w:r>
        <w:rPr>
          <w:rFonts w:ascii="Cambria" w:hAnsi="Cambria"/>
          <w:color w:val="222222"/>
          <w:shd w:val="clear" w:color="auto" w:fill="FFFFFF"/>
        </w:rPr>
        <w:t xml:space="preserve"> </w:t>
      </w:r>
      <w:r>
        <w:rPr>
          <w:rFonts w:ascii="Cambria" w:hAnsi="Cambria"/>
          <w:i/>
          <w:iCs/>
          <w:color w:val="222222"/>
          <w:shd w:val="clear" w:color="auto" w:fill="FFFFFF"/>
        </w:rPr>
        <w:t>Picea</w:t>
      </w:r>
      <w:ins w:id="287" w:author="Lisa" w:date="2013-02-23T18:10:00Z">
        <w:r>
          <w:rPr>
            <w:rFonts w:ascii="Cambria" w:hAnsi="Cambria"/>
            <w:i/>
            <w:iCs/>
            <w:color w:val="222222"/>
            <w:shd w:val="clear" w:color="auto" w:fill="FFFFFF"/>
          </w:rPr>
          <w:t xml:space="preserve"> </w:t>
        </w:r>
      </w:ins>
      <w:r>
        <w:rPr>
          <w:rFonts w:ascii="Cambria" w:hAnsi="Cambria"/>
          <w:i/>
          <w:iCs/>
          <w:color w:val="222222"/>
          <w:shd w:val="clear" w:color="auto" w:fill="FFFFFF"/>
        </w:rPr>
        <w:t>mariana</w:t>
      </w:r>
      <w:r>
        <w:rPr>
          <w:rFonts w:ascii="Cambria" w:hAnsi="Cambria"/>
          <w:color w:val="222222"/>
          <w:shd w:val="clear" w:color="auto" w:fill="FFFFFF"/>
        </w:rPr>
        <w:t xml:space="preserve"> </w:t>
      </w:r>
      <w:ins w:id="288" w:author="HomeUser" w:date="2013-03-01T16:51:00Z">
        <w:r w:rsidR="00B24283">
          <w:rPr>
            <w:rFonts w:ascii="Cambria" w:hAnsi="Cambria"/>
            <w:color w:val="222222"/>
            <w:shd w:val="clear" w:color="auto" w:fill="FFFFFF"/>
          </w:rPr>
          <w:t xml:space="preserve">(black spruce) </w:t>
        </w:r>
      </w:ins>
      <w:r>
        <w:rPr>
          <w:rFonts w:ascii="Cambria" w:hAnsi="Cambria"/>
          <w:color w:val="222222"/>
          <w:shd w:val="clear" w:color="auto" w:fill="FFFFFF"/>
        </w:rPr>
        <w:t xml:space="preserve">or </w:t>
      </w:r>
      <w:r>
        <w:rPr>
          <w:rFonts w:ascii="Cambria" w:hAnsi="Cambria"/>
          <w:i/>
          <w:iCs/>
          <w:color w:val="222222"/>
          <w:shd w:val="clear" w:color="auto" w:fill="FFFFFF"/>
        </w:rPr>
        <w:t>Picea</w:t>
      </w:r>
      <w:ins w:id="289" w:author="Lisa" w:date="2013-02-23T18:10:00Z">
        <w:r>
          <w:rPr>
            <w:rFonts w:ascii="Cambria" w:hAnsi="Cambria"/>
            <w:i/>
            <w:iCs/>
            <w:color w:val="222222"/>
            <w:shd w:val="clear" w:color="auto" w:fill="FFFFFF"/>
          </w:rPr>
          <w:t xml:space="preserve"> </w:t>
        </w:r>
      </w:ins>
      <w:r>
        <w:rPr>
          <w:rFonts w:ascii="Cambria" w:hAnsi="Cambria"/>
          <w:i/>
          <w:iCs/>
          <w:color w:val="222222"/>
          <w:shd w:val="clear" w:color="auto" w:fill="FFFFFF"/>
        </w:rPr>
        <w:t>glauca</w:t>
      </w:r>
      <w:r>
        <w:rPr>
          <w:rFonts w:ascii="Cambria" w:hAnsi="Cambria"/>
          <w:color w:val="222222"/>
          <w:shd w:val="clear" w:color="auto" w:fill="FFFFFF"/>
        </w:rPr>
        <w:t xml:space="preserve"> </w:t>
      </w:r>
      <w:ins w:id="290" w:author="HomeUser" w:date="2013-03-01T16:51:00Z">
        <w:r w:rsidR="00B24283">
          <w:rPr>
            <w:rFonts w:ascii="Cambria" w:hAnsi="Cambria"/>
            <w:color w:val="222222"/>
            <w:shd w:val="clear" w:color="auto" w:fill="FFFFFF"/>
          </w:rPr>
          <w:t>(white spruce)</w:t>
        </w:r>
      </w:ins>
      <w:del w:id="291" w:author="Lisa" w:date="2013-02-24T06:48:00Z">
        <w:r w:rsidDel="009C5305">
          <w:rPr>
            <w:rFonts w:ascii="Cambria" w:hAnsi="Cambria"/>
            <w:color w:val="222222"/>
            <w:shd w:val="clear" w:color="auto" w:fill="FFFFFF"/>
          </w:rPr>
          <w:delText>individuals</w:delText>
        </w:r>
      </w:del>
      <w:r>
        <w:rPr>
          <w:rFonts w:ascii="Cambria" w:hAnsi="Cambria"/>
          <w:color w:val="222222"/>
          <w:shd w:val="clear" w:color="auto" w:fill="FFFFFF"/>
        </w:rPr>
        <w:t xml:space="preserve"> in the understory</w:t>
      </w:r>
      <w:ins w:id="292" w:author="HomeUser" w:date="2013-02-28T12:51:00Z">
        <w:r w:rsidR="00152D64">
          <w:rPr>
            <w:rFonts w:ascii="Cambria" w:hAnsi="Cambria"/>
            <w:color w:val="222222"/>
            <w:shd w:val="clear" w:color="auto" w:fill="FFFFFF"/>
          </w:rPr>
          <w:t xml:space="preserve">. </w:t>
        </w:r>
      </w:ins>
      <w:del w:id="293" w:author="HomeUser" w:date="2013-02-28T12:48:00Z">
        <w:r w:rsidDel="00152D64">
          <w:rPr>
            <w:rFonts w:ascii="Cambria" w:hAnsi="Cambria"/>
            <w:color w:val="222222"/>
            <w:shd w:val="clear" w:color="auto" w:fill="FFFFFF"/>
          </w:rPr>
          <w:delText>.</w:delText>
        </w:r>
        <w:r w:rsidDel="00152D64">
          <w:rPr>
            <w:rFonts w:ascii="Cambria" w:hAnsi="Cambria"/>
          </w:rPr>
          <w:delText xml:space="preserve"> Fifteen of the sites originated from stand-replacing fire, while four developed after a clearcut harvest</w:delText>
        </w:r>
      </w:del>
      <w:ins w:id="294" w:author="Lisa" w:date="2013-02-23T20:45:00Z">
        <w:del w:id="295" w:author="HomeUser" w:date="2013-02-28T12:48:00Z">
          <w:r w:rsidDel="00152D64">
            <w:rPr>
              <w:rFonts w:ascii="Cambria" w:hAnsi="Cambria"/>
            </w:rPr>
            <w:delText>,</w:delText>
          </w:r>
        </w:del>
      </w:ins>
      <w:del w:id="296" w:author="HomeUser" w:date="2013-02-28T12:48:00Z">
        <w:r w:rsidDel="00152D64">
          <w:rPr>
            <w:rFonts w:ascii="Cambria" w:hAnsi="Cambria"/>
          </w:rPr>
          <w:delText xml:space="preserve">. With the exception of one younger site (established in 1980, thinned in 2008-2009). </w:delText>
        </w:r>
      </w:del>
      <w:r>
        <w:rPr>
          <w:rFonts w:ascii="Cambria" w:hAnsi="Cambria"/>
        </w:rPr>
        <w:t xml:space="preserve">The soil on all sites was a deep </w:t>
      </w:r>
      <w:ins w:id="297" w:author="HomeUser" w:date="2013-02-28T12:51:00Z">
        <w:r w:rsidR="00152D64">
          <w:rPr>
            <w:rFonts w:ascii="Cambria" w:hAnsi="Cambria"/>
          </w:rPr>
          <w:t xml:space="preserve">(&gt;50 cm) </w:t>
        </w:r>
      </w:ins>
      <w:r>
        <w:rPr>
          <w:rFonts w:ascii="Cambria" w:hAnsi="Cambria"/>
        </w:rPr>
        <w:t>OrthicHumo-Ferric Podzol</w:t>
      </w:r>
      <w:bookmarkStart w:id="298" w:name="__UnoMark__28412_249939903"/>
      <w:r>
        <w:rPr>
          <w:rFonts w:ascii="Cambria" w:hAnsi="Cambria"/>
        </w:rPr>
        <w:t>[</w:t>
      </w:r>
      <w:del w:id="299" w:author="HomeUser" w:date="2013-02-28T12:50:00Z">
        <w:r w:rsidDel="00152D64">
          <w:rPr>
            <w:rFonts w:ascii="Cambria" w:hAnsi="Cambria"/>
            <w:i/>
          </w:rPr>
          <w:delText>Soil Classification Working Group</w:delText>
        </w:r>
      </w:del>
      <w:ins w:id="300" w:author="HomeUser" w:date="2013-02-28T12:50:00Z">
        <w:r w:rsidR="00152D64">
          <w:rPr>
            <w:rFonts w:ascii="Cambria" w:hAnsi="Cambria"/>
            <w:i/>
          </w:rPr>
          <w:t>SCWG</w:t>
        </w:r>
      </w:ins>
      <w:r>
        <w:rPr>
          <w:rFonts w:ascii="Cambria" w:hAnsi="Cambria"/>
        </w:rPr>
        <w:t>, 1998]</w:t>
      </w:r>
      <w:bookmarkEnd w:id="298"/>
      <w:r>
        <w:rPr>
          <w:rFonts w:ascii="Cambria" w:hAnsi="Cambria"/>
        </w:rPr>
        <w:t>. For the fire-origin sites, all Ae and Bf horizons were coarse sand, silty sand</w:t>
      </w:r>
      <w:ins w:id="301" w:author="Lisa" w:date="2013-02-24T06:48:00Z">
        <w:r>
          <w:rPr>
            <w:rFonts w:ascii="Cambria" w:hAnsi="Cambria"/>
          </w:rPr>
          <w:t>,</w:t>
        </w:r>
      </w:ins>
      <w:r>
        <w:rPr>
          <w:rFonts w:ascii="Cambria" w:hAnsi="Cambria"/>
        </w:rPr>
        <w:t xml:space="preserve"> or loamy sand (mean percent sand, silt, clay </w:t>
      </w:r>
      <w:ins w:id="302" w:author="Lisa" w:date="2013-02-24T06:49:00Z">
        <w:r>
          <w:rPr>
            <w:rFonts w:ascii="Cambria" w:hAnsi="Cambria"/>
          </w:rPr>
          <w:t xml:space="preserve">was </w:t>
        </w:r>
      </w:ins>
      <w:del w:id="303" w:author="Lisa" w:date="2013-02-24T06:49:00Z">
        <w:r w:rsidDel="009C5305">
          <w:rPr>
            <w:rFonts w:ascii="Cambria" w:hAnsi="Cambria"/>
          </w:rPr>
          <w:delText>of (</w:delText>
        </w:r>
      </w:del>
      <w:r>
        <w:rPr>
          <w:rFonts w:ascii="Cambria" w:hAnsi="Cambria"/>
        </w:rPr>
        <w:t>84.4±8.3, 11.5±7.8, 4.1±1.6</w:t>
      </w:r>
      <w:ins w:id="304" w:author="Lisa" w:date="2013-02-24T06:49:00Z">
        <w:r>
          <w:rPr>
            <w:rFonts w:ascii="Cambria" w:hAnsi="Cambria"/>
          </w:rPr>
          <w:t>, respectively</w:t>
        </w:r>
      </w:ins>
      <w:del w:id="305" w:author="Lisa" w:date="2013-02-24T06:49:00Z">
        <w:r w:rsidDel="009C5305">
          <w:rPr>
            <w:rFonts w:ascii="Cambria" w:hAnsi="Cambria"/>
          </w:rPr>
          <w:delText>)</w:delText>
        </w:r>
      </w:del>
      <w:r>
        <w:rPr>
          <w:rFonts w:ascii="Cambria" w:hAnsi="Cambria"/>
        </w:rPr>
        <w:t xml:space="preserve">) and </w:t>
      </w:r>
      <w:del w:id="306" w:author="Lisa" w:date="2013-02-24T06:49:00Z">
        <w:r w:rsidDel="009C5305">
          <w:rPr>
            <w:rFonts w:ascii="Cambria" w:hAnsi="Cambria"/>
          </w:rPr>
          <w:delText xml:space="preserve">a </w:delText>
        </w:r>
      </w:del>
      <w:r>
        <w:rPr>
          <w:rFonts w:ascii="Cambria" w:hAnsi="Cambria"/>
        </w:rPr>
        <w:t xml:space="preserve">mean pH </w:t>
      </w:r>
      <w:ins w:id="307" w:author="Lisa" w:date="2013-02-24T06:49:00Z">
        <w:r>
          <w:rPr>
            <w:rFonts w:ascii="Cambria" w:hAnsi="Cambria"/>
          </w:rPr>
          <w:t>was</w:t>
        </w:r>
      </w:ins>
      <w:del w:id="308" w:author="Lisa" w:date="2013-02-24T06:49:00Z">
        <w:r w:rsidDel="009C5305">
          <w:rPr>
            <w:rFonts w:ascii="Cambria" w:hAnsi="Cambria"/>
          </w:rPr>
          <w:delText>of</w:delText>
        </w:r>
      </w:del>
      <w:r>
        <w:rPr>
          <w:rFonts w:ascii="Cambria" w:hAnsi="Cambria"/>
        </w:rPr>
        <w:t xml:space="preserve"> 5.4 ± 0.2 while the LFH layer was thin</w:t>
      </w:r>
      <w:del w:id="309" w:author="Lisa" w:date="2013-02-24T06:49:00Z">
        <w:r w:rsidDel="009C5305">
          <w:rPr>
            <w:rFonts w:ascii="Cambria" w:hAnsi="Cambria"/>
          </w:rPr>
          <w:delText>,</w:delText>
        </w:r>
      </w:del>
      <w:r>
        <w:rPr>
          <w:rFonts w:ascii="Cambria" w:hAnsi="Cambria"/>
        </w:rPr>
        <w:t xml:space="preserve"> </w:t>
      </w:r>
      <w:ins w:id="310" w:author="Lisa" w:date="2013-02-24T06:49:00Z">
        <w:r>
          <w:rPr>
            <w:rFonts w:ascii="Cambria" w:hAnsi="Cambria"/>
          </w:rPr>
          <w:t>(</w:t>
        </w:r>
      </w:ins>
      <w:r>
        <w:rPr>
          <w:rFonts w:ascii="Cambria" w:hAnsi="Cambria"/>
        </w:rPr>
        <w:t>1 to 2 cm</w:t>
      </w:r>
      <w:ins w:id="311" w:author="Lisa" w:date="2013-02-24T06:49:00Z">
        <w:r>
          <w:rPr>
            <w:rFonts w:ascii="Cambria" w:hAnsi="Cambria"/>
          </w:rPr>
          <w:t>)</w:t>
        </w:r>
      </w:ins>
      <w:del w:id="312" w:author="Lisa" w:date="2013-02-24T06:49:00Z">
        <w:r w:rsidDel="009C5305">
          <w:rPr>
            <w:rFonts w:ascii="Cambria" w:hAnsi="Cambria"/>
          </w:rPr>
          <w:delText>,</w:delText>
        </w:r>
      </w:del>
      <w:r>
        <w:rPr>
          <w:rFonts w:ascii="Cambria" w:hAnsi="Cambria"/>
        </w:rPr>
        <w:t xml:space="preserve"> on all sites.</w:t>
      </w:r>
      <w:ins w:id="313" w:author="HomeUser" w:date="2013-02-28T12:49:00Z">
        <w:r w:rsidR="00152D64">
          <w:rPr>
            <w:rFonts w:ascii="Cambria" w:hAnsi="Cambria"/>
          </w:rPr>
          <w:t xml:space="preserve"> Detailed soil data was not </w:t>
        </w:r>
      </w:ins>
      <w:ins w:id="314" w:author="HomeUser" w:date="2013-02-28T12:50:00Z">
        <w:r w:rsidR="00152D64">
          <w:rPr>
            <w:rFonts w:ascii="Cambria" w:hAnsi="Cambria"/>
          </w:rPr>
          <w:t>available</w:t>
        </w:r>
      </w:ins>
      <w:ins w:id="315" w:author="HomeUser" w:date="2013-02-28T12:49:00Z">
        <w:r w:rsidR="00152D64">
          <w:rPr>
            <w:rFonts w:ascii="Cambria" w:hAnsi="Cambria"/>
          </w:rPr>
          <w:t xml:space="preserve"> </w:t>
        </w:r>
      </w:ins>
      <w:ins w:id="316" w:author="HomeUser" w:date="2013-02-28T12:50:00Z">
        <w:r w:rsidR="00152D64">
          <w:rPr>
            <w:rFonts w:ascii="Cambria" w:hAnsi="Cambria"/>
          </w:rPr>
          <w:t>for the remaining four harvest origin sites.</w:t>
        </w:r>
      </w:ins>
    </w:p>
    <w:p w:rsidR="00CC2743" w:rsidRDefault="00CC2743" w:rsidP="00B24283">
      <w:pPr>
        <w:pStyle w:val="Heading2"/>
        <w:pPrChange w:id="317" w:author="HomeUser" w:date="2013-03-01T16:54:00Z">
          <w:pPr/>
        </w:pPrChange>
      </w:pPr>
      <w:r>
        <w:t>2.2 Climate data</w:t>
      </w:r>
    </w:p>
    <w:p w:rsidR="00CC2743" w:rsidRDefault="00CC2743">
      <w:r>
        <w:rPr>
          <w:rFonts w:ascii="Cambria" w:hAnsi="Cambria"/>
        </w:rPr>
        <w:t xml:space="preserve">Monthly interpolated climate data </w:t>
      </w:r>
      <w:del w:id="318" w:author="HomeUser" w:date="2013-02-28T12:51:00Z">
        <w:r w:rsidDel="00152D64">
          <w:rPr>
            <w:rFonts w:ascii="Cambria" w:hAnsi="Cambria"/>
          </w:rPr>
          <w:delText>(mean minimum temperature, mean maximum temperature</w:delText>
        </w:r>
      </w:del>
      <w:ins w:id="319" w:author="Lisa" w:date="2013-02-23T21:51:00Z">
        <w:del w:id="320" w:author="HomeUser" w:date="2013-02-28T12:51:00Z">
          <w:r w:rsidDel="00152D64">
            <w:rPr>
              <w:rFonts w:ascii="Cambria" w:hAnsi="Cambria"/>
            </w:rPr>
            <w:delText>,</w:delText>
          </w:r>
        </w:del>
      </w:ins>
      <w:del w:id="321" w:author="HomeUser" w:date="2013-02-28T12:51:00Z">
        <w:r w:rsidDel="00152D64">
          <w:rPr>
            <w:rFonts w:ascii="Cambria" w:hAnsi="Cambria"/>
          </w:rPr>
          <w:delText xml:space="preserve"> and total precipitation, a</w:delText>
        </w:r>
      </w:del>
      <w:ins w:id="322" w:author="Lisa" w:date="2013-02-23T21:52:00Z">
        <w:del w:id="323" w:author="HomeUser" w:date="2013-02-28T12:51:00Z">
          <w:r w:rsidDel="00152D64">
            <w:rPr>
              <w:rFonts w:ascii="Cambria" w:hAnsi="Cambria"/>
            </w:rPr>
            <w:delText>nd</w:delText>
          </w:r>
        </w:del>
      </w:ins>
      <w:del w:id="324" w:author="HomeUser" w:date="2013-02-28T12:51:00Z">
        <w:r w:rsidDel="00152D64">
          <w:rPr>
            <w:rFonts w:ascii="Cambria" w:hAnsi="Cambria"/>
          </w:rPr>
          <w:delText xml:space="preserve">s well as BIOCLIM variables) </w:delText>
        </w:r>
      </w:del>
      <w:r>
        <w:rPr>
          <w:rFonts w:ascii="Cambria" w:hAnsi="Cambria"/>
        </w:rPr>
        <w:t xml:space="preserve">for a single centrally located point at 49.849915° N, 91.304131° W for the </w:t>
      </w:r>
      <w:del w:id="325" w:author="Lisa" w:date="2013-02-24T06:50:00Z">
        <w:r w:rsidDel="009C5305">
          <w:rPr>
            <w:rFonts w:ascii="Cambria" w:hAnsi="Cambria"/>
          </w:rPr>
          <w:delText xml:space="preserve">time </w:delText>
        </w:r>
      </w:del>
      <w:r>
        <w:rPr>
          <w:rFonts w:ascii="Cambria" w:hAnsi="Cambria"/>
        </w:rPr>
        <w:t xml:space="preserve">period </w:t>
      </w:r>
      <w:del w:id="326" w:author="Lisa" w:date="2013-02-24T06:50:00Z">
        <w:r w:rsidDel="009C5305">
          <w:rPr>
            <w:rFonts w:ascii="Cambria" w:hAnsi="Cambria"/>
          </w:rPr>
          <w:delText xml:space="preserve">of </w:delText>
        </w:r>
      </w:del>
      <w:r>
        <w:rPr>
          <w:rFonts w:ascii="Cambria" w:hAnsi="Cambria"/>
        </w:rPr>
        <w:t>1901</w:t>
      </w:r>
      <w:ins w:id="327" w:author="Lisa" w:date="2013-02-24T06:50:00Z">
        <w:r>
          <w:rPr>
            <w:rFonts w:ascii="Cambria" w:hAnsi="Cambria"/>
          </w:rPr>
          <w:t xml:space="preserve"> to </w:t>
        </w:r>
      </w:ins>
      <w:del w:id="328" w:author="Lisa" w:date="2013-02-24T06:50:00Z">
        <w:r w:rsidDel="009C5305">
          <w:rPr>
            <w:rFonts w:ascii="Cambria" w:hAnsi="Cambria"/>
          </w:rPr>
          <w:delText>-</w:delText>
        </w:r>
      </w:del>
      <w:r>
        <w:rPr>
          <w:rFonts w:ascii="Cambria" w:hAnsi="Cambria"/>
        </w:rPr>
        <w:t>2007 were obtained from Canadian Forest Service</w:t>
      </w:r>
      <w:del w:id="329" w:author="Lisa" w:date="2013-02-24T06:50:00Z">
        <w:r w:rsidDel="009C5305">
          <w:rPr>
            <w:rFonts w:ascii="Cambria" w:hAnsi="Cambria"/>
          </w:rPr>
          <w:delText>s</w:delText>
        </w:r>
      </w:del>
      <w:r>
        <w:rPr>
          <w:rFonts w:ascii="Cambria" w:hAnsi="Cambria"/>
        </w:rPr>
        <w:t xml:space="preserve"> using the model outlined in </w:t>
      </w:r>
      <w:bookmarkStart w:id="330" w:name="__UnoMark__28422_249939903"/>
      <w:del w:id="331" w:author="Lisa" w:date="2013-02-24T06:51:00Z">
        <w:r w:rsidDel="009C5305">
          <w:rPr>
            <w:rFonts w:ascii="Cambria" w:hAnsi="Cambria"/>
          </w:rPr>
          <w:delText>[</w:delText>
        </w:r>
      </w:del>
      <w:r>
        <w:rPr>
          <w:rFonts w:ascii="Cambria" w:hAnsi="Cambria"/>
          <w:i/>
        </w:rPr>
        <w:t>McKenney et al.</w:t>
      </w:r>
      <w:del w:id="332" w:author="Lisa" w:date="2013-02-24T06:51:00Z">
        <w:r w:rsidDel="009C5305">
          <w:rPr>
            <w:rFonts w:ascii="Cambria" w:hAnsi="Cambria"/>
          </w:rPr>
          <w:delText>,</w:delText>
        </w:r>
      </w:del>
      <w:r>
        <w:rPr>
          <w:rFonts w:ascii="Cambria" w:hAnsi="Cambria"/>
        </w:rPr>
        <w:t xml:space="preserve"> </w:t>
      </w:r>
      <w:ins w:id="333" w:author="Lisa" w:date="2013-02-24T06:51:00Z">
        <w:r>
          <w:rPr>
            <w:rFonts w:ascii="Cambria" w:hAnsi="Cambria"/>
          </w:rPr>
          <w:t>[</w:t>
        </w:r>
      </w:ins>
      <w:r>
        <w:rPr>
          <w:rFonts w:ascii="Cambria" w:hAnsi="Cambria"/>
        </w:rPr>
        <w:t>2006]</w:t>
      </w:r>
      <w:bookmarkEnd w:id="330"/>
      <w:r>
        <w:rPr>
          <w:rFonts w:ascii="Cambria" w:hAnsi="Cambria"/>
        </w:rPr>
        <w:t>. The study sites ha</w:t>
      </w:r>
      <w:ins w:id="334" w:author="Lisa" w:date="2013-02-24T06:51:00Z">
        <w:r>
          <w:rPr>
            <w:rFonts w:ascii="Cambria" w:hAnsi="Cambria"/>
          </w:rPr>
          <w:t>d</w:t>
        </w:r>
      </w:ins>
      <w:del w:id="335" w:author="Lisa" w:date="2013-02-24T06:51:00Z">
        <w:r w:rsidDel="009C5305">
          <w:rPr>
            <w:rFonts w:ascii="Cambria" w:hAnsi="Cambria"/>
          </w:rPr>
          <w:delText>ve</w:delText>
        </w:r>
      </w:del>
      <w:r>
        <w:rPr>
          <w:rFonts w:ascii="Cambria" w:hAnsi="Cambria"/>
        </w:rPr>
        <w:t xml:space="preserve"> a mean annual precipitation of 690 mm</w:t>
      </w:r>
      <w:ins w:id="336" w:author="Lisa" w:date="2013-02-24T06:51:00Z">
        <w:r>
          <w:rPr>
            <w:rFonts w:ascii="Cambria" w:hAnsi="Cambria"/>
          </w:rPr>
          <w:t xml:space="preserve"> per </w:t>
        </w:r>
      </w:ins>
      <w:del w:id="337" w:author="Lisa" w:date="2013-02-24T06:51:00Z">
        <w:r w:rsidDel="009C5305">
          <w:rPr>
            <w:rFonts w:ascii="Cambria" w:hAnsi="Cambria"/>
          </w:rPr>
          <w:delText>/</w:delText>
        </w:r>
      </w:del>
      <w:r>
        <w:rPr>
          <w:rFonts w:ascii="Cambria" w:hAnsi="Cambria"/>
        </w:rPr>
        <w:t>year, a mean annual temperature 1</w:t>
      </w:r>
      <w:ins w:id="338" w:author="Lisa" w:date="2013-02-23T21:53:00Z">
        <w:r>
          <w:rPr>
            <w:rFonts w:ascii="Cambria" w:hAnsi="Cambria"/>
          </w:rPr>
          <w:t xml:space="preserve"> </w:t>
        </w:r>
      </w:ins>
      <w:r>
        <w:rPr>
          <w:rFonts w:ascii="Cambria" w:hAnsi="Cambria"/>
        </w:rPr>
        <w:t>°C</w:t>
      </w:r>
      <w:ins w:id="339" w:author="Lisa" w:date="2013-02-24T06:51:00Z">
        <w:r>
          <w:rPr>
            <w:rFonts w:ascii="Cambria" w:hAnsi="Cambria"/>
          </w:rPr>
          <w:t>,</w:t>
        </w:r>
      </w:ins>
      <w:r>
        <w:rPr>
          <w:rFonts w:ascii="Cambria" w:hAnsi="Cambria"/>
        </w:rPr>
        <w:t xml:space="preserve"> and typically experience a 165</w:t>
      </w:r>
      <w:ins w:id="340" w:author="Lisa" w:date="2013-02-24T06:51:00Z">
        <w:r>
          <w:rPr>
            <w:rFonts w:ascii="Cambria" w:hAnsi="Cambria"/>
          </w:rPr>
          <w:t>-</w:t>
        </w:r>
      </w:ins>
      <w:del w:id="341" w:author="Lisa" w:date="2013-02-24T06:51:00Z">
        <w:r w:rsidDel="009C5305">
          <w:rPr>
            <w:rFonts w:ascii="Cambria" w:hAnsi="Cambria"/>
          </w:rPr>
          <w:delText xml:space="preserve"> </w:delText>
        </w:r>
      </w:del>
      <w:r>
        <w:rPr>
          <w:rFonts w:ascii="Cambria" w:hAnsi="Cambria"/>
        </w:rPr>
        <w:t xml:space="preserve">day growing season. Rainfall is strongly seasonal, with about 65% occurring during the growing season. July is typically the hottest month of the summer, while August is the driest, so drought may occur </w:t>
      </w:r>
      <w:del w:id="342" w:author="Lisa" w:date="2013-02-24T06:51:00Z">
        <w:r w:rsidDel="009C5305">
          <w:rPr>
            <w:rFonts w:ascii="Cambria" w:hAnsi="Cambria"/>
          </w:rPr>
          <w:delText>throughout the</w:delText>
        </w:r>
      </w:del>
      <w:ins w:id="343" w:author="Lisa" w:date="2013-02-24T06:51:00Z">
        <w:r>
          <w:rPr>
            <w:rFonts w:ascii="Cambria" w:hAnsi="Cambria"/>
          </w:rPr>
          <w:t>during the growing season</w:t>
        </w:r>
      </w:ins>
      <w:del w:id="344" w:author="Lisa" w:date="2013-02-24T06:51:00Z">
        <w:r w:rsidDel="009C5305">
          <w:rPr>
            <w:rFonts w:ascii="Cambria" w:hAnsi="Cambria"/>
          </w:rPr>
          <w:delText xml:space="preserve"> summer</w:delText>
        </w:r>
      </w:del>
      <w:r>
        <w:rPr>
          <w:rFonts w:ascii="Cambria" w:hAnsi="Cambria"/>
        </w:rPr>
        <w:t>.</w:t>
      </w:r>
      <w:del w:id="345" w:author="HomeUser" w:date="2013-02-28T12:52:00Z">
        <w:r w:rsidDel="00152D64">
          <w:rPr>
            <w:rFonts w:ascii="Cambria" w:hAnsi="Cambria"/>
          </w:rPr>
          <w:delText xml:space="preserve"> </w:delText>
        </w:r>
      </w:del>
    </w:p>
    <w:p w:rsidR="00CC2743" w:rsidRDefault="00CC2743" w:rsidP="00B24283">
      <w:pPr>
        <w:pStyle w:val="Heading2"/>
        <w:pPrChange w:id="346" w:author="HomeUser" w:date="2013-03-01T16:54:00Z">
          <w:pPr>
            <w:pStyle w:val="Heading4"/>
            <w:ind w:left="0" w:firstLine="0"/>
          </w:pPr>
        </w:pPrChange>
      </w:pPr>
      <w:bookmarkStart w:id="347" w:name="h.w40wgmpaxmcf"/>
      <w:bookmarkEnd w:id="347"/>
      <w:r>
        <w:t>2.3 Species description</w:t>
      </w:r>
    </w:p>
    <w:p w:rsidR="00CC2743" w:rsidRDefault="00CC2743">
      <w:pPr>
        <w:spacing w:line="100" w:lineRule="atLeast"/>
      </w:pPr>
      <w:r>
        <w:rPr>
          <w:rFonts w:ascii="Cambria" w:hAnsi="Cambria"/>
        </w:rPr>
        <w:t xml:space="preserve">Jack pine is a short-lived, shade-intolerant pioneer </w:t>
      </w:r>
      <w:ins w:id="348" w:author="Lisa" w:date="2013-02-23T21:53:00Z">
        <w:r>
          <w:rPr>
            <w:rFonts w:ascii="Cambria" w:hAnsi="Cambria"/>
          </w:rPr>
          <w:t xml:space="preserve">species </w:t>
        </w:r>
      </w:ins>
      <w:r>
        <w:rPr>
          <w:rFonts w:ascii="Cambria" w:hAnsi="Cambria"/>
        </w:rPr>
        <w:t>native to eastern and central boreal forest</w:t>
      </w:r>
      <w:ins w:id="349" w:author="Lisa" w:date="2013-02-24T06:52:00Z">
        <w:r>
          <w:rPr>
            <w:rFonts w:ascii="Cambria" w:hAnsi="Cambria"/>
          </w:rPr>
          <w:t>s</w:t>
        </w:r>
      </w:ins>
      <w:r>
        <w:rPr>
          <w:rFonts w:ascii="Cambria" w:hAnsi="Cambria"/>
        </w:rPr>
        <w:t xml:space="preserve">, </w:t>
      </w:r>
      <w:ins w:id="350" w:author="Lisa" w:date="2013-02-24T06:52:00Z">
        <w:r>
          <w:rPr>
            <w:rFonts w:ascii="Cambria" w:hAnsi="Cambria"/>
          </w:rPr>
          <w:t xml:space="preserve">with a range </w:t>
        </w:r>
      </w:ins>
      <w:r>
        <w:rPr>
          <w:rFonts w:ascii="Cambria" w:hAnsi="Cambria"/>
        </w:rPr>
        <w:t xml:space="preserve">extending south to surround </w:t>
      </w:r>
      <w:ins w:id="351" w:author="Lisa" w:date="2013-02-24T06:52:00Z">
        <w:r>
          <w:rPr>
            <w:rFonts w:ascii="Cambria" w:hAnsi="Cambria"/>
          </w:rPr>
          <w:t>l</w:t>
        </w:r>
      </w:ins>
      <w:del w:id="352" w:author="Lisa" w:date="2013-02-24T06:52:00Z">
        <w:r w:rsidDel="009C5305">
          <w:rPr>
            <w:rFonts w:ascii="Cambria" w:hAnsi="Cambria"/>
          </w:rPr>
          <w:delText>L</w:delText>
        </w:r>
      </w:del>
      <w:r>
        <w:rPr>
          <w:rFonts w:ascii="Cambria" w:hAnsi="Cambria"/>
        </w:rPr>
        <w:t>akes Superior, Michigan</w:t>
      </w:r>
      <w:ins w:id="353" w:author="Lisa" w:date="2013-02-23T21:54:00Z">
        <w:r>
          <w:rPr>
            <w:rFonts w:ascii="Cambria" w:hAnsi="Cambria"/>
          </w:rPr>
          <w:t>,</w:t>
        </w:r>
      </w:ins>
      <w:r>
        <w:rPr>
          <w:rFonts w:ascii="Cambria" w:hAnsi="Cambria"/>
        </w:rPr>
        <w:t xml:space="preserve"> and Huron </w:t>
      </w:r>
      <w:bookmarkStart w:id="354" w:name="__UnoMark__28432_249939903"/>
      <w:r>
        <w:rPr>
          <w:rFonts w:ascii="Cambria" w:hAnsi="Cambria"/>
        </w:rPr>
        <w:t>[</w:t>
      </w:r>
      <w:r>
        <w:rPr>
          <w:rFonts w:ascii="Cambria" w:hAnsi="Cambria"/>
          <w:i/>
        </w:rPr>
        <w:t>Rudolph and Laidly</w:t>
      </w:r>
      <w:r>
        <w:rPr>
          <w:rFonts w:ascii="Cambria" w:hAnsi="Cambria"/>
        </w:rPr>
        <w:t>, 1990]</w:t>
      </w:r>
      <w:bookmarkEnd w:id="354"/>
      <w:r>
        <w:rPr>
          <w:rFonts w:ascii="Cambria" w:hAnsi="Cambria"/>
        </w:rPr>
        <w:t xml:space="preserve">. Through the use of common garden trials, </w:t>
      </w:r>
      <w:commentRangeStart w:id="355"/>
      <w:r>
        <w:rPr>
          <w:rFonts w:ascii="Cambria" w:hAnsi="Cambria"/>
        </w:rPr>
        <w:t xml:space="preserve">Thomson and Parker </w:t>
      </w:r>
      <w:ins w:id="356" w:author="Lisa" w:date="2013-02-23T19:00:00Z">
        <w:r>
          <w:rPr>
            <w:rFonts w:ascii="Cambria" w:hAnsi="Cambria"/>
          </w:rPr>
          <w:t>[</w:t>
        </w:r>
      </w:ins>
      <w:del w:id="357" w:author="Lisa" w:date="2013-02-23T19:00:00Z">
        <w:r w:rsidDel="00F74A1B">
          <w:rPr>
            <w:rFonts w:ascii="Cambria" w:hAnsi="Cambria"/>
          </w:rPr>
          <w:delText>(</w:delText>
        </w:r>
      </w:del>
      <w:r>
        <w:rPr>
          <w:rFonts w:ascii="Cambria" w:hAnsi="Cambria"/>
        </w:rPr>
        <w:t>2008</w:t>
      </w:r>
      <w:del w:id="358" w:author="Lisa" w:date="2013-02-23T19:00:00Z">
        <w:r w:rsidDel="00F74A1B">
          <w:rPr>
            <w:rFonts w:ascii="Cambria" w:hAnsi="Cambria"/>
          </w:rPr>
          <w:delText>)</w:delText>
        </w:r>
      </w:del>
      <w:ins w:id="359" w:author="Lisa" w:date="2013-02-23T19:00:00Z">
        <w:r>
          <w:rPr>
            <w:rFonts w:ascii="Cambria" w:hAnsi="Cambria"/>
          </w:rPr>
          <w:t>]</w:t>
        </w:r>
      </w:ins>
      <w:r>
        <w:rPr>
          <w:rFonts w:ascii="Cambria" w:hAnsi="Cambria"/>
        </w:rPr>
        <w:t xml:space="preserve"> </w:t>
      </w:r>
      <w:commentRangeEnd w:id="355"/>
      <w:r>
        <w:rPr>
          <w:rStyle w:val="CommentReference"/>
          <w:szCs w:val="18"/>
        </w:rPr>
        <w:commentReference w:id="355"/>
      </w:r>
      <w:r>
        <w:rPr>
          <w:rFonts w:ascii="Cambria" w:hAnsi="Cambria"/>
        </w:rPr>
        <w:t>show</w:t>
      </w:r>
      <w:ins w:id="360" w:author="Lisa" w:date="2013-02-24T06:52:00Z">
        <w:r>
          <w:rPr>
            <w:rFonts w:ascii="Cambria" w:hAnsi="Cambria"/>
          </w:rPr>
          <w:t>ed</w:t>
        </w:r>
      </w:ins>
      <w:r>
        <w:rPr>
          <w:rFonts w:ascii="Cambria" w:hAnsi="Cambria"/>
        </w:rPr>
        <w:t xml:space="preserve"> that the “optimum latitude” </w:t>
      </w:r>
      <w:ins w:id="361" w:author="Lisa" w:date="2013-02-23T21:54:00Z">
        <w:r>
          <w:rPr>
            <w:rFonts w:ascii="Cambria" w:hAnsi="Cambria"/>
          </w:rPr>
          <w:t xml:space="preserve">for this species </w:t>
        </w:r>
      </w:ins>
      <w:r>
        <w:rPr>
          <w:rFonts w:ascii="Cambria" w:hAnsi="Cambria"/>
        </w:rPr>
        <w:t xml:space="preserve">is between 46°N and 47°N, slightly south of our study </w:t>
      </w:r>
      <w:r>
        <w:rPr>
          <w:rFonts w:ascii="Cambria" w:hAnsi="Cambria"/>
        </w:rPr>
        <w:lastRenderedPageBreak/>
        <w:t xml:space="preserve">sites. Jack pine is frequently found on xeric, well-drained sites but grows faster in mesic conditions and is considered relatively drought tolerant </w:t>
      </w:r>
      <w:bookmarkStart w:id="362" w:name="__UnoMark__28442_249939903"/>
      <w:r>
        <w:rPr>
          <w:rFonts w:ascii="Cambria" w:hAnsi="Cambria"/>
        </w:rPr>
        <w:t>[</w:t>
      </w:r>
      <w:r>
        <w:rPr>
          <w:rFonts w:ascii="Cambria" w:hAnsi="Cambria"/>
          <w:i/>
        </w:rPr>
        <w:t>Rudolph and Laidly</w:t>
      </w:r>
      <w:r>
        <w:rPr>
          <w:rFonts w:ascii="Cambria" w:hAnsi="Cambria"/>
        </w:rPr>
        <w:t>, 1990]</w:t>
      </w:r>
      <w:bookmarkEnd w:id="362"/>
      <w:r>
        <w:rPr>
          <w:rFonts w:ascii="Cambria" w:hAnsi="Cambria"/>
        </w:rPr>
        <w:t xml:space="preserve">. </w:t>
      </w:r>
    </w:p>
    <w:p w:rsidR="00CC2743" w:rsidDel="00F51C7C" w:rsidRDefault="00CC2743" w:rsidP="00B24283">
      <w:pPr>
        <w:pStyle w:val="Heading2"/>
        <w:rPr>
          <w:del w:id="363" w:author="HomeUser" w:date="2013-02-28T12:55:00Z"/>
        </w:rPr>
        <w:pPrChange w:id="364" w:author="HomeUser" w:date="2013-03-01T16:54:00Z">
          <w:pPr>
            <w:spacing w:line="100" w:lineRule="atLeast"/>
          </w:pPr>
        </w:pPrChange>
      </w:pPr>
    </w:p>
    <w:p w:rsidR="00CC2743" w:rsidDel="00B302FB" w:rsidRDefault="00CC2743" w:rsidP="00B24283">
      <w:pPr>
        <w:pStyle w:val="Heading2"/>
        <w:rPr>
          <w:del w:id="365" w:author="HomeUser" w:date="2013-03-01T16:03:00Z"/>
        </w:rPr>
        <w:pPrChange w:id="366" w:author="HomeUser" w:date="2013-03-01T16:54:00Z">
          <w:pPr>
            <w:spacing w:line="100" w:lineRule="atLeast"/>
          </w:pPr>
        </w:pPrChange>
      </w:pPr>
      <w:del w:id="367" w:author="HomeUser" w:date="2013-03-01T16:03:00Z">
        <w:r w:rsidDel="00B302FB">
          <w:delText>Jack pine naturally forms dense even-aged monoculture</w:delText>
        </w:r>
      </w:del>
      <w:ins w:id="368" w:author="Lisa" w:date="2013-02-23T21:54:00Z">
        <w:del w:id="369" w:author="HomeUser" w:date="2013-03-01T16:03:00Z">
          <w:r w:rsidDel="00B302FB">
            <w:delText>s</w:delText>
          </w:r>
        </w:del>
      </w:ins>
      <w:del w:id="370" w:author="HomeUser" w:date="2013-03-01T16:03:00Z">
        <w:r w:rsidDel="00B302FB">
          <w:delText xml:space="preserve"> after stand</w:delText>
        </w:r>
      </w:del>
      <w:ins w:id="371" w:author="Lisa" w:date="2013-02-23T21:54:00Z">
        <w:del w:id="372" w:author="HomeUser" w:date="2013-03-01T16:03:00Z">
          <w:r w:rsidDel="00B302FB">
            <w:delText>-</w:delText>
          </w:r>
        </w:del>
      </w:ins>
      <w:del w:id="373" w:author="HomeUser" w:date="2013-03-01T16:03:00Z">
        <w:r w:rsidDel="00B302FB">
          <w:delText xml:space="preserve"> replacing fires; the cones are highly serotinous and exposed mineral soil is frequently required for </w:delText>
        </w:r>
      </w:del>
      <w:ins w:id="374" w:author="Lisa" w:date="2013-02-23T21:54:00Z">
        <w:del w:id="375" w:author="HomeUser" w:date="2013-03-01T16:03:00Z">
          <w:r w:rsidDel="00B302FB">
            <w:delText xml:space="preserve">seedling </w:delText>
          </w:r>
        </w:del>
      </w:ins>
      <w:del w:id="376" w:author="HomeUser" w:date="2013-03-01T16:03:00Z">
        <w:r w:rsidDel="00B302FB">
          <w:delText xml:space="preserve">establishment </w:delText>
        </w:r>
      </w:del>
      <w:bookmarkStart w:id="377" w:name="__UnoMark__28452_249939903"/>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itτ</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F</m:t>
            </m:r>
          </m:e>
          <m:sub>
            <m:r>
              <m:rPr>
                <m:sty m:val="bi"/>
              </m:rPr>
              <w:rPr>
                <w:rFonts w:ascii="Cambria Math" w:hAnsi="Cambria Math"/>
              </w:rPr>
              <m:t>t</m:t>
            </m:r>
          </m:sub>
        </m:sSub>
        <m:sSub>
          <m:sSubPr>
            <m:ctrlPr>
              <w:rPr>
                <w:rFonts w:ascii="Cambria Math" w:hAnsi="Cambria Math"/>
              </w:rPr>
            </m:ctrlPr>
          </m:sSubPr>
          <m:e>
            <m:r>
              <m:rPr>
                <m:sty m:val="bi"/>
              </m:rPr>
              <w:rPr>
                <w:rFonts w:ascii="Cambria Math" w:hAnsi="Cambria Math"/>
              </w:rPr>
              <m:t>A</m:t>
            </m:r>
          </m:e>
          <m:sub>
            <m:r>
              <m:rPr>
                <m:sty m:val="bi"/>
              </m:rPr>
              <w:rPr>
                <w:rFonts w:ascii="Cambria Math" w:hAnsi="Cambria Math"/>
              </w:rPr>
              <m:t>τ</m:t>
            </m:r>
          </m:sub>
        </m:sSub>
        <m:sSub>
          <m:sSubPr>
            <m:ctrlPr>
              <w:rPr>
                <w:rFonts w:ascii="Cambria Math" w:hAnsi="Cambria Math"/>
              </w:rPr>
            </m:ctrlPr>
          </m:sSubPr>
          <m:e>
            <m:r>
              <m:rPr>
                <m:sty m:val="bi"/>
              </m:rPr>
              <w:rPr>
                <w:rFonts w:ascii="Cambria Math" w:hAnsi="Cambria Math"/>
              </w:rPr>
              <m:t>ϵ</m:t>
            </m:r>
          </m:e>
          <m:sub>
            <m:r>
              <m:rPr>
                <m:sty m:val="bi"/>
              </m:rPr>
              <w:rPr>
                <w:rFonts w:ascii="Cambria Math" w:hAnsi="Cambria Math"/>
              </w:rPr>
              <m:t>L</m:t>
            </m:r>
          </m:sub>
        </m:sSub>
      </m:oMath>
      <w:del w:id="378" w:author="HomeUser" w:date="2013-03-01T16:03:00Z">
        <w:r w:rsidDel="00B302FB">
          <w:delText>[</w:delText>
        </w:r>
        <w:r w:rsidDel="00B302FB">
          <w:rPr>
            <w:i/>
          </w:rPr>
          <w:delText>Rudolph and Laidly</w:delText>
        </w:r>
        <w:r w:rsidDel="00B302FB">
          <w:delText>, 1990]</w:delText>
        </w:r>
        <w:bookmarkEnd w:id="377"/>
        <w:r w:rsidDel="00B302FB">
          <w:delText>. When combined with its shade-intolerance, the species rarely self-seeds, and is almost always replaced by more shade tolerant species such as black spruce (</w:delText>
        </w:r>
        <w:r w:rsidDel="00B302FB">
          <w:rPr>
            <w:i/>
            <w:iCs/>
          </w:rPr>
          <w:delText>Picea</w:delText>
        </w:r>
      </w:del>
      <w:ins w:id="379" w:author="Lisa" w:date="2013-02-23T18:10:00Z">
        <w:del w:id="380" w:author="HomeUser" w:date="2013-03-01T16:03:00Z">
          <w:r w:rsidDel="00B302FB">
            <w:rPr>
              <w:i/>
              <w:iCs/>
            </w:rPr>
            <w:delText xml:space="preserve"> </w:delText>
          </w:r>
        </w:del>
      </w:ins>
      <w:del w:id="381" w:author="HomeUser" w:date="2013-03-01T16:03:00Z">
        <w:r w:rsidDel="00B302FB">
          <w:rPr>
            <w:i/>
            <w:iCs/>
          </w:rPr>
          <w:delText>mariana</w:delText>
        </w:r>
        <w:r w:rsidDel="00B302FB">
          <w:delText xml:space="preserve">), except on the driest sites </w:delText>
        </w:r>
        <w:bookmarkStart w:id="382" w:name="__UnoMark__28462_249939903"/>
        <w:r w:rsidDel="00B302FB">
          <w:delText>[</w:delText>
        </w:r>
        <w:r w:rsidDel="00B302FB">
          <w:rPr>
            <w:i/>
          </w:rPr>
          <w:delText>Ontario Ministry of Natural Resources</w:delText>
        </w:r>
        <w:r w:rsidDel="00B302FB">
          <w:delText>, 1997]</w:delText>
        </w:r>
        <w:bookmarkEnd w:id="382"/>
        <w:r w:rsidDel="00B302FB">
          <w:delText>.</w:delText>
        </w:r>
      </w:del>
    </w:p>
    <w:p w:rsidR="00CC2743" w:rsidRDefault="00CC2743" w:rsidP="00B24283">
      <w:pPr>
        <w:pStyle w:val="Heading2"/>
        <w:pPrChange w:id="383" w:author="HomeUser" w:date="2013-03-01T16:54:00Z">
          <w:pPr>
            <w:pStyle w:val="Heading4"/>
            <w:ind w:left="0" w:firstLine="0"/>
          </w:pPr>
        </w:pPrChange>
      </w:pPr>
      <w:bookmarkStart w:id="384" w:name="h.wpr9oxdqgyj3"/>
      <w:bookmarkEnd w:id="384"/>
      <w:r>
        <w:t>2.4 Sampling and chronology preparation</w:t>
      </w:r>
    </w:p>
    <w:p w:rsidR="00CC2743" w:rsidRDefault="00CC2743">
      <w:ins w:id="385" w:author="Lisa" w:date="2013-02-23T22:02:00Z">
        <w:r>
          <w:rPr>
            <w:rFonts w:ascii="Cambria" w:hAnsi="Cambria"/>
          </w:rPr>
          <w:t>At each of the 19 sites</w:t>
        </w:r>
      </w:ins>
      <w:ins w:id="386" w:author="Lisa" w:date="2013-02-23T22:03:00Z">
        <w:r>
          <w:rPr>
            <w:rFonts w:ascii="Cambria" w:hAnsi="Cambria"/>
          </w:rPr>
          <w:t>, 10</w:t>
        </w:r>
      </w:ins>
      <w:del w:id="387" w:author="Lisa" w:date="2013-02-23T22:03:00Z">
        <w:r w:rsidDel="007C08FD">
          <w:rPr>
            <w:rFonts w:ascii="Cambria" w:hAnsi="Cambria"/>
          </w:rPr>
          <w:delText>Ten</w:delText>
        </w:r>
      </w:del>
      <w:r>
        <w:rPr>
          <w:rFonts w:ascii="Cambria" w:hAnsi="Cambria"/>
        </w:rPr>
        <w:t xml:space="preserve"> dominant/codominant </w:t>
      </w:r>
      <w:ins w:id="388" w:author="HomeUser" w:date="2013-03-01T16:43:00Z">
        <w:r w:rsidR="00AF3472">
          <w:rPr>
            <w:rFonts w:ascii="Cambria" w:hAnsi="Cambria"/>
          </w:rPr>
          <w:t xml:space="preserve">canopy </w:t>
        </w:r>
      </w:ins>
      <w:r>
        <w:rPr>
          <w:rFonts w:ascii="Cambria" w:hAnsi="Cambria"/>
        </w:rPr>
        <w:t xml:space="preserve">trees </w:t>
      </w:r>
      <w:del w:id="389" w:author="Lisa" w:date="2013-02-23T22:02:00Z">
        <w:r w:rsidDel="007C08FD">
          <w:rPr>
            <w:rFonts w:ascii="Cambria" w:hAnsi="Cambria"/>
          </w:rPr>
          <w:delText xml:space="preserve">for each of the 19 sites </w:delText>
        </w:r>
      </w:del>
      <w:r>
        <w:rPr>
          <w:rFonts w:ascii="Cambria" w:hAnsi="Cambria"/>
        </w:rPr>
        <w:t xml:space="preserve">were sampled at 25 m intervals along a linear transect, offsetting then doubling back if stand boundaries were reached. </w:t>
      </w:r>
      <w:ins w:id="390" w:author="Lisa" w:date="2013-02-23T22:03:00Z">
        <w:r>
          <w:rPr>
            <w:rFonts w:ascii="Cambria" w:hAnsi="Cambria"/>
          </w:rPr>
          <w:t xml:space="preserve">In July 2011, </w:t>
        </w:r>
      </w:ins>
      <w:del w:id="391" w:author="Lisa" w:date="2013-02-23T22:03:00Z">
        <w:r w:rsidDel="007C08FD">
          <w:rPr>
            <w:rFonts w:ascii="Cambria" w:hAnsi="Cambria"/>
          </w:rPr>
          <w:delText>T</w:delText>
        </w:r>
      </w:del>
      <w:ins w:id="392" w:author="Lisa" w:date="2013-02-23T22:03:00Z">
        <w:r>
          <w:rPr>
            <w:rFonts w:ascii="Cambria" w:hAnsi="Cambria"/>
          </w:rPr>
          <w:t>t</w:t>
        </w:r>
      </w:ins>
      <w:r>
        <w:rPr>
          <w:rFonts w:ascii="Cambria" w:hAnsi="Cambria"/>
        </w:rPr>
        <w:t>wo perpendicular cores per tree were taken at 1.3</w:t>
      </w:r>
      <w:ins w:id="393" w:author="Lisa" w:date="2013-02-23T22:03:00Z">
        <w:r>
          <w:rPr>
            <w:rFonts w:ascii="Cambria" w:hAnsi="Cambria"/>
          </w:rPr>
          <w:t xml:space="preserve"> </w:t>
        </w:r>
      </w:ins>
      <w:r>
        <w:rPr>
          <w:rFonts w:ascii="Cambria" w:hAnsi="Cambria"/>
        </w:rPr>
        <w:t>m above the ground</w:t>
      </w:r>
      <w:del w:id="394" w:author="Lisa" w:date="2013-02-23T22:03:00Z">
        <w:r w:rsidDel="007C08FD">
          <w:rPr>
            <w:rFonts w:ascii="Cambria" w:hAnsi="Cambria"/>
          </w:rPr>
          <w:delText xml:space="preserve"> in July of 2011</w:delText>
        </w:r>
      </w:del>
      <w:r>
        <w:rPr>
          <w:rFonts w:ascii="Cambria" w:hAnsi="Cambria"/>
        </w:rPr>
        <w:t>, then sanded, scanned</w:t>
      </w:r>
      <w:ins w:id="395" w:author="Lisa" w:date="2013-02-24T06:53:00Z">
        <w:r>
          <w:rPr>
            <w:rFonts w:ascii="Cambria" w:hAnsi="Cambria"/>
          </w:rPr>
          <w:t>,</w:t>
        </w:r>
      </w:ins>
      <w:r>
        <w:rPr>
          <w:rFonts w:ascii="Cambria" w:hAnsi="Cambria"/>
        </w:rPr>
        <w:t xml:space="preserve"> and measured, taking care to avoid carbon isotope contamination. Cores with intact bark were dated directly</w:t>
      </w:r>
      <w:del w:id="396" w:author="Lisa" w:date="2013-02-24T06:54:00Z">
        <w:r w:rsidDel="009C5305">
          <w:rPr>
            <w:rFonts w:ascii="Cambria" w:hAnsi="Cambria"/>
          </w:rPr>
          <w:delText>,</w:delText>
        </w:r>
      </w:del>
      <w:ins w:id="397" w:author="Lisa" w:date="2013-02-24T06:54:00Z">
        <w:r>
          <w:rPr>
            <w:rFonts w:ascii="Cambria" w:hAnsi="Cambria"/>
          </w:rPr>
          <w:t>;</w:t>
        </w:r>
      </w:ins>
      <w:r>
        <w:rPr>
          <w:rFonts w:ascii="Cambria" w:hAnsi="Cambria"/>
        </w:rPr>
        <w:t xml:space="preserve"> other cores were visually and statistically crossdated against these using t and trend statistics in Corina</w:t>
      </w:r>
      <w:bookmarkStart w:id="398" w:name="__UnoMark__28472_249939903"/>
      <w:ins w:id="399" w:author="Lisa" w:date="2013-02-23T18:10:00Z">
        <w:r>
          <w:rPr>
            <w:rFonts w:ascii="Cambria" w:hAnsi="Cambria"/>
          </w:rPr>
          <w:t xml:space="preserve"> </w:t>
        </w:r>
      </w:ins>
      <w:r>
        <w:rPr>
          <w:rFonts w:ascii="Cambria" w:hAnsi="Cambria"/>
        </w:rPr>
        <w:t>[</w:t>
      </w:r>
      <w:r>
        <w:rPr>
          <w:rFonts w:ascii="Cambria" w:hAnsi="Cambria"/>
          <w:i/>
        </w:rPr>
        <w:t>Brewer et al.</w:t>
      </w:r>
      <w:r>
        <w:rPr>
          <w:rFonts w:ascii="Cambria" w:hAnsi="Cambria"/>
        </w:rPr>
        <w:t>, 2010]</w:t>
      </w:r>
      <w:bookmarkEnd w:id="398"/>
      <w:r>
        <w:rPr>
          <w:rFonts w:ascii="Cambria" w:hAnsi="Cambria"/>
        </w:rPr>
        <w:t>. The s</w:t>
      </w:r>
      <w:ins w:id="400" w:author="Lisa" w:date="2013-02-23T22:04:00Z">
        <w:r>
          <w:rPr>
            <w:rFonts w:ascii="Cambria" w:hAnsi="Cambria"/>
          </w:rPr>
          <w:t>tand</w:t>
        </w:r>
      </w:ins>
      <w:del w:id="401" w:author="Lisa" w:date="2013-02-23T22:04:00Z">
        <w:r w:rsidDel="007C08FD">
          <w:rPr>
            <w:rFonts w:ascii="Cambria" w:hAnsi="Cambria"/>
          </w:rPr>
          <w:delText>ite</w:delText>
        </w:r>
      </w:del>
      <w:r>
        <w:rPr>
          <w:rFonts w:ascii="Cambria" w:hAnsi="Cambria"/>
        </w:rPr>
        <w:t xml:space="preserve">s were known to be even-aged; to reduce the </w:t>
      </w:r>
      <w:ins w:id="402" w:author="Lisa" w:date="2013-02-23T22:04:00Z">
        <w:r>
          <w:rPr>
            <w:rFonts w:ascii="Cambria" w:hAnsi="Cambria"/>
          </w:rPr>
          <w:t>effe</w:t>
        </w:r>
      </w:ins>
      <w:del w:id="403" w:author="Lisa" w:date="2013-02-23T22:04:00Z">
        <w:r w:rsidDel="007C08FD">
          <w:rPr>
            <w:rFonts w:ascii="Cambria" w:hAnsi="Cambria"/>
          </w:rPr>
          <w:delText>impa</w:delText>
        </w:r>
      </w:del>
      <w:r>
        <w:rPr>
          <w:rFonts w:ascii="Cambria" w:hAnsi="Cambria"/>
        </w:rPr>
        <w:t>ct of missing pith years</w:t>
      </w:r>
      <w:del w:id="404" w:author="Lisa" w:date="2013-02-24T06:54:00Z">
        <w:r w:rsidDel="009C5305">
          <w:rPr>
            <w:rFonts w:ascii="Cambria" w:hAnsi="Cambria"/>
          </w:rPr>
          <w:delText>,</w:delText>
        </w:r>
      </w:del>
      <w:r>
        <w:rPr>
          <w:rFonts w:ascii="Cambria" w:hAnsi="Cambria"/>
        </w:rPr>
        <w:t xml:space="preserve"> </w:t>
      </w:r>
      <w:ins w:id="405" w:author="Lisa" w:date="2013-02-24T06:54:00Z">
        <w:r>
          <w:rPr>
            <w:rFonts w:ascii="Cambria" w:hAnsi="Cambria"/>
          </w:rPr>
          <w:t xml:space="preserve">when standardizing the chronology, </w:t>
        </w:r>
      </w:ins>
      <w:r>
        <w:rPr>
          <w:rFonts w:ascii="Cambria" w:hAnsi="Cambria"/>
        </w:rPr>
        <w:t>all series were assumed to originate in the year of stand establishment for the purposes of determining age</w:t>
      </w:r>
      <w:del w:id="406" w:author="Lisa" w:date="2013-02-24T06:54:00Z">
        <w:r w:rsidDel="009C5305">
          <w:rPr>
            <w:rFonts w:ascii="Cambria" w:hAnsi="Cambria"/>
          </w:rPr>
          <w:delText xml:space="preserve"> when standardizing the chronology</w:delText>
        </w:r>
      </w:del>
      <w:r>
        <w:rPr>
          <w:rFonts w:ascii="Cambria" w:hAnsi="Cambria"/>
        </w:rPr>
        <w:t xml:space="preserve">. The </w:t>
      </w:r>
      <w:commentRangeStart w:id="407"/>
      <w:r>
        <w:rPr>
          <w:rFonts w:ascii="Cambria" w:hAnsi="Cambria"/>
        </w:rPr>
        <w:t>sample depth</w:t>
      </w:r>
      <w:ins w:id="408" w:author="HomeUser" w:date="2013-03-01T16:04:00Z">
        <w:r w:rsidR="00B302FB">
          <w:rPr>
            <w:rFonts w:ascii="Cambria" w:hAnsi="Cambria"/>
          </w:rPr>
          <w:t xml:space="preserve"> </w:t>
        </w:r>
      </w:ins>
      <w:commentRangeEnd w:id="407"/>
      <w:ins w:id="409" w:author="HomeUser" w:date="2013-03-01T16:33:00Z">
        <w:r w:rsidR="005B033B">
          <w:rPr>
            <w:rStyle w:val="CommentReference"/>
            <w:szCs w:val="18"/>
          </w:rPr>
          <w:commentReference w:id="407"/>
        </w:r>
      </w:ins>
      <w:ins w:id="410" w:author="HomeUser" w:date="2013-03-01T16:04:00Z">
        <w:r w:rsidR="00B302FB">
          <w:rPr>
            <w:rFonts w:ascii="Cambria" w:hAnsi="Cambria"/>
          </w:rPr>
          <w:t>(number of series included in the chronology)</w:t>
        </w:r>
      </w:ins>
      <w:r>
        <w:rPr>
          <w:rFonts w:ascii="Cambria" w:hAnsi="Cambria"/>
        </w:rPr>
        <w:t xml:space="preserve"> by year and age is displayed in Figure 2.</w:t>
      </w:r>
    </w:p>
    <w:p w:rsidR="00CC2743" w:rsidRPr="00B24283" w:rsidRDefault="00CC2743" w:rsidP="00B24283">
      <w:pPr>
        <w:pStyle w:val="Heading2"/>
        <w:rPr>
          <w:rPrChange w:id="411" w:author="HomeUser" w:date="2013-03-01T16:52:00Z">
            <w:rPr/>
          </w:rPrChange>
        </w:rPr>
        <w:pPrChange w:id="412" w:author="HomeUser" w:date="2013-03-01T16:54:00Z">
          <w:pPr>
            <w:pStyle w:val="Heading4"/>
            <w:ind w:left="0" w:firstLine="0"/>
          </w:pPr>
        </w:pPrChange>
      </w:pPr>
      <w:r w:rsidRPr="00B24283">
        <w:rPr>
          <w:rPrChange w:id="413" w:author="HomeUser" w:date="2013-03-01T16:52:00Z">
            <w:rPr/>
          </w:rPrChange>
        </w:rPr>
        <w:t>2.5 Standardization</w:t>
      </w:r>
    </w:p>
    <w:p w:rsidR="00CC2743" w:rsidRDefault="00CC2743">
      <w:r>
        <w:rPr>
          <w:rFonts w:ascii="Cambria" w:hAnsi="Cambria"/>
        </w:rPr>
        <w:t xml:space="preserve">Factor regression standardization (an extension of regional curve standardization) was used to separate the effects </w:t>
      </w:r>
      <w:del w:id="414" w:author="Lisa" w:date="2013-02-24T06:55:00Z">
        <w:r w:rsidDel="009C5305">
          <w:rPr>
            <w:rFonts w:ascii="Cambria" w:hAnsi="Cambria"/>
          </w:rPr>
          <w:delText xml:space="preserve">on ring width </w:delText>
        </w:r>
      </w:del>
      <w:del w:id="415" w:author="Lisa" w:date="2013-02-24T06:56:00Z">
        <w:r w:rsidDel="009C5305">
          <w:rPr>
            <w:rFonts w:ascii="Cambria" w:hAnsi="Cambria"/>
          </w:rPr>
          <w:delText>due to</w:delText>
        </w:r>
      </w:del>
      <w:ins w:id="416" w:author="Lisa" w:date="2013-02-24T06:56:00Z">
        <w:r>
          <w:rPr>
            <w:rFonts w:ascii="Cambria" w:hAnsi="Cambria"/>
          </w:rPr>
          <w:t>of</w:t>
        </w:r>
      </w:ins>
      <w:r>
        <w:rPr>
          <w:rFonts w:ascii="Cambria" w:hAnsi="Cambria"/>
        </w:rPr>
        <w:t xml:space="preserve"> tree-level productivity, age</w:t>
      </w:r>
      <w:ins w:id="417" w:author="Lisa" w:date="2013-02-24T06:56:00Z">
        <w:r>
          <w:rPr>
            <w:rFonts w:ascii="Cambria" w:hAnsi="Cambria"/>
          </w:rPr>
          <w:t>,</w:t>
        </w:r>
      </w:ins>
      <w:r>
        <w:rPr>
          <w:rFonts w:ascii="Cambria" w:hAnsi="Cambria"/>
        </w:rPr>
        <w:t xml:space="preserve"> and year </w:t>
      </w:r>
      <w:ins w:id="418" w:author="Lisa" w:date="2013-02-24T06:55:00Z">
        <w:r>
          <w:rPr>
            <w:rFonts w:ascii="Cambria" w:hAnsi="Cambria"/>
          </w:rPr>
          <w:t xml:space="preserve">on ring width </w:t>
        </w:r>
      </w:ins>
      <w:r>
        <w:rPr>
          <w:rFonts w:ascii="Cambria" w:hAnsi="Cambria"/>
        </w:rPr>
        <w:t xml:space="preserve">and correct for modern sample bias </w:t>
      </w:r>
      <w:bookmarkStart w:id="419" w:name="__UnoMark__28482_249939903"/>
      <w:r>
        <w:rPr>
          <w:rFonts w:ascii="Cambria" w:hAnsi="Cambria"/>
        </w:rPr>
        <w:t>[</w:t>
      </w:r>
      <w:r>
        <w:rPr>
          <w:rFonts w:ascii="Cambria" w:hAnsi="Cambria"/>
          <w:i/>
        </w:rPr>
        <w:t>Cecile and Anand</w:t>
      </w:r>
      <w:r>
        <w:rPr>
          <w:rFonts w:ascii="Cambria" w:hAnsi="Cambria"/>
        </w:rPr>
        <w:t xml:space="preserve">, in </w:t>
      </w:r>
      <w:del w:id="420" w:author="HomeUser" w:date="2013-03-01T16:09:00Z">
        <w:r w:rsidDel="00B302FB">
          <w:rPr>
            <w:rFonts w:ascii="Cambria" w:hAnsi="Cambria"/>
          </w:rPr>
          <w:delText>submission</w:delText>
        </w:r>
      </w:del>
      <w:ins w:id="421" w:author="HomeUser" w:date="2013-03-01T16:09:00Z">
        <w:r w:rsidR="00B302FB">
          <w:rPr>
            <w:rFonts w:ascii="Cambria" w:hAnsi="Cambria"/>
          </w:rPr>
          <w:t>review</w:t>
        </w:r>
      </w:ins>
      <w:r>
        <w:rPr>
          <w:rFonts w:ascii="Cambria" w:hAnsi="Cambria"/>
        </w:rPr>
        <w:t>]</w:t>
      </w:r>
      <w:bookmarkEnd w:id="419"/>
      <w:r>
        <w:rPr>
          <w:rFonts w:ascii="Cambria" w:hAnsi="Cambria"/>
        </w:rPr>
        <w:t>. The tree ring data was strongly log-normal, so the following growth model was used to standardize the chronology:</w:t>
      </w:r>
    </w:p>
    <w:p w:rsidR="006861E2" w:rsidRPr="00C87E2F" w:rsidRDefault="00C87E2F" w:rsidP="006861E2">
      <w:pPr>
        <w:jc w:val="center"/>
        <w:rPr>
          <w:sz w:val="48"/>
          <w:szCs w:val="48"/>
          <w:rPrChange w:id="422" w:author="HomeUser" w:date="2013-03-01T16:02:00Z">
            <w:rPr/>
          </w:rPrChange>
        </w:rPr>
        <w:pPrChange w:id="423" w:author="HomeUser" w:date="2013-03-01T16:23:00Z">
          <w:pPr/>
        </w:pPrChange>
      </w:pPr>
      <m:oMathPara>
        <m:oMath>
          <m:sSub>
            <m:sSubPr>
              <m:ctrlPr>
                <w:rPr>
                  <w:rFonts w:ascii="Cambria Math" w:hAnsi="Cambria Math"/>
                  <w:i/>
                </w:rPr>
              </m:ctrlPr>
            </m:sSubPr>
            <m:e>
              <m:r>
                <w:rPr>
                  <w:rFonts w:ascii="Cambria Math" w:hAnsi="Cambria Math"/>
                </w:rPr>
                <m:t>G</m:t>
              </m:r>
            </m:e>
            <m:sub>
              <m:r>
                <w:rPr>
                  <w:rFonts w:ascii="Cambria Math" w:hAnsi="Cambria Math"/>
                </w:rPr>
                <m:t>itτ</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τ</m:t>
              </m:r>
            </m:sub>
          </m:sSub>
          <m:sSub>
            <m:sSubPr>
              <m:ctrlPr>
                <w:rPr>
                  <w:rFonts w:ascii="Cambria Math" w:hAnsi="Cambria Math"/>
                  <w:i/>
                </w:rPr>
              </m:ctrlPr>
            </m:sSubPr>
            <m:e>
              <m:r>
                <w:rPr>
                  <w:rFonts w:ascii="Cambria Math" w:hAnsi="Cambria Math"/>
                </w:rPr>
                <m:t>ϵ</m:t>
              </m:r>
            </m:e>
            <m:sub>
              <m:r>
                <w:rPr>
                  <w:rFonts w:ascii="Cambria Math" w:hAnsi="Cambria Math"/>
                </w:rPr>
                <m:t>L</m:t>
              </m:r>
            </m:sub>
          </m:sSub>
          <m:sSub>
            <m:sSubPr>
              <m:ctrlPr>
                <w:rPr>
                  <w:rFonts w:ascii="Cambria Math" w:hAnsi="Cambria Math"/>
                </w:rPr>
              </m:ctrlPr>
            </m:sSubPr>
            <m:e>
              <m:r>
                <w:rPr>
                  <w:rFonts w:ascii="Cambria Math" w:hAnsi="Cambria Math"/>
                </w:rPr>
                <m:t>G</m:t>
              </m:r>
            </m:e>
            <m:sub>
              <m:r>
                <w:rPr>
                  <w:rFonts w:ascii="Cambria Math" w:hAnsi="Cambria Math"/>
                </w:rPr>
                <m:t>itτ</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t</m:t>
              </m:r>
            </m:sub>
          </m:sSub>
          <m:sSub>
            <m:sSubPr>
              <m:ctrlPr>
                <w:rPr>
                  <w:rFonts w:ascii="Cambria Math" w:hAnsi="Cambria Math"/>
                </w:rPr>
              </m:ctrlPr>
            </m:sSubPr>
            <m:e>
              <m:r>
                <w:rPr>
                  <w:rFonts w:ascii="Cambria Math" w:hAnsi="Cambria Math"/>
                </w:rPr>
                <m:t>A</m:t>
              </m:r>
            </m:e>
            <m:sub>
              <m:r>
                <w:rPr>
                  <w:rFonts w:ascii="Cambria Math" w:hAnsi="Cambria Math"/>
                </w:rPr>
                <m:t>τ</m:t>
              </m:r>
            </m:sub>
          </m:sSub>
          <m:sSub>
            <m:sSubPr>
              <m:ctrlPr>
                <w:rPr>
                  <w:rFonts w:ascii="Cambria Math" w:hAnsi="Cambria Math"/>
                </w:rPr>
              </m:ctrlPr>
            </m:sSubPr>
            <m:e>
              <m:r>
                <w:rPr>
                  <w:rFonts w:ascii="Cambria Math" w:hAnsi="Cambria Math"/>
                </w:rPr>
                <m:t>ϵ</m:t>
              </m:r>
            </m:e>
            <m:sub>
              <m:r>
                <w:rPr>
                  <w:rFonts w:ascii="Cambria Math" w:hAnsi="Cambria Math"/>
                </w:rPr>
                <m:t>L</m:t>
              </m:r>
            </m:sub>
          </m:sSub>
        </m:oMath>
      </m:oMathPara>
    </w:p>
    <w:p w:rsidR="00CC2743" w:rsidRPr="006861E2" w:rsidRDefault="00CC2743">
      <w:pPr>
        <w:rPr>
          <w:rFonts w:asciiTheme="majorHAnsi" w:hAnsiTheme="majorHAnsi"/>
          <w:rPrChange w:id="424" w:author="HomeUser" w:date="2013-03-01T16:25:00Z">
            <w:rPr/>
          </w:rPrChange>
        </w:rPr>
      </w:pPr>
      <w:r w:rsidRPr="006861E2">
        <w:rPr>
          <w:rFonts w:asciiTheme="majorHAnsi" w:hAnsiTheme="majorHAnsi"/>
          <w:rPrChange w:id="425" w:author="HomeUser" w:date="2013-03-01T16:25:00Z">
            <w:rPr>
              <w:rFonts w:ascii="Cambria" w:hAnsi="Cambria"/>
            </w:rPr>
          </w:rPrChange>
        </w:rPr>
        <w:t>G</w:t>
      </w:r>
      <w:r w:rsidRPr="006861E2">
        <w:rPr>
          <w:rFonts w:asciiTheme="majorHAnsi" w:hAnsiTheme="majorHAnsi"/>
          <w:vertAlign w:val="subscript"/>
          <w:rPrChange w:id="426" w:author="HomeUser" w:date="2013-03-01T16:25:00Z">
            <w:rPr>
              <w:rFonts w:ascii="Cambria" w:hAnsi="Cambria"/>
              <w:vertAlign w:val="subscript"/>
            </w:rPr>
          </w:rPrChange>
        </w:rPr>
        <w:t>itτ</w:t>
      </w:r>
      <w:ins w:id="427" w:author="Lisa" w:date="2013-02-24T06:56:00Z">
        <w:r w:rsidRPr="006861E2">
          <w:rPr>
            <w:rFonts w:asciiTheme="majorHAnsi" w:hAnsiTheme="majorHAnsi"/>
            <w:vertAlign w:val="subscript"/>
            <w:rPrChange w:id="428" w:author="HomeUser" w:date="2013-03-01T16:25:00Z">
              <w:rPr>
                <w:rFonts w:ascii="Cambria" w:hAnsi="Cambria"/>
                <w:vertAlign w:val="subscript"/>
              </w:rPr>
            </w:rPrChange>
          </w:rPr>
          <w:t xml:space="preserve"> </w:t>
        </w:r>
      </w:ins>
      <w:r w:rsidRPr="006861E2">
        <w:rPr>
          <w:rFonts w:asciiTheme="majorHAnsi" w:hAnsiTheme="majorHAnsi"/>
          <w:rPrChange w:id="429" w:author="HomeUser" w:date="2013-03-01T16:25:00Z">
            <w:rPr>
              <w:rFonts w:ascii="Cambria" w:hAnsi="Cambria"/>
            </w:rPr>
          </w:rPrChange>
        </w:rPr>
        <w:t>is the observed ring width at tree i, year t</w:t>
      </w:r>
      <w:ins w:id="430" w:author="Lisa" w:date="2013-02-24T06:56:00Z">
        <w:r w:rsidRPr="006861E2">
          <w:rPr>
            <w:rFonts w:asciiTheme="majorHAnsi" w:hAnsiTheme="majorHAnsi"/>
            <w:rPrChange w:id="431" w:author="HomeUser" w:date="2013-03-01T16:25:00Z">
              <w:rPr>
                <w:rFonts w:ascii="Cambria" w:hAnsi="Cambria"/>
              </w:rPr>
            </w:rPrChange>
          </w:rPr>
          <w:t>,</w:t>
        </w:r>
      </w:ins>
      <w:r w:rsidRPr="006861E2">
        <w:rPr>
          <w:rFonts w:asciiTheme="majorHAnsi" w:hAnsiTheme="majorHAnsi"/>
          <w:rPrChange w:id="432" w:author="HomeUser" w:date="2013-03-01T16:25:00Z">
            <w:rPr>
              <w:rFonts w:ascii="Cambria" w:hAnsi="Cambria"/>
            </w:rPr>
          </w:rPrChange>
        </w:rPr>
        <w:t xml:space="preserve"> and age τ.</w:t>
      </w:r>
      <w:del w:id="433" w:author="Lisa" w:date="2013-02-23T18:13:00Z">
        <w:r w:rsidRPr="006861E2" w:rsidDel="00A52847">
          <w:rPr>
            <w:rFonts w:asciiTheme="majorHAnsi" w:hAnsiTheme="majorHAnsi"/>
            <w:rPrChange w:id="434" w:author="HomeUser" w:date="2013-03-01T16:25:00Z">
              <w:rPr>
                <w:rFonts w:ascii="Cambria" w:hAnsi="Cambria"/>
              </w:rPr>
            </w:rPrChange>
          </w:rPr>
          <w:delText xml:space="preserve">  </w:delText>
        </w:r>
      </w:del>
      <w:ins w:id="435" w:author="Lisa" w:date="2013-02-23T18:13:00Z">
        <w:r w:rsidRPr="006861E2">
          <w:rPr>
            <w:rFonts w:asciiTheme="majorHAnsi" w:hAnsiTheme="majorHAnsi"/>
            <w:rPrChange w:id="436" w:author="HomeUser" w:date="2013-03-01T16:25:00Z">
              <w:rPr>
                <w:rFonts w:ascii="Cambria" w:hAnsi="Cambria"/>
              </w:rPr>
            </w:rPrChange>
          </w:rPr>
          <w:t xml:space="preserve"> </w:t>
        </w:r>
      </w:ins>
      <w:r w:rsidRPr="006861E2">
        <w:rPr>
          <w:rFonts w:asciiTheme="majorHAnsi" w:hAnsiTheme="majorHAnsi"/>
          <w:rPrChange w:id="437" w:author="HomeUser" w:date="2013-03-01T16:25:00Z">
            <w:rPr>
              <w:rFonts w:ascii="Cambria" w:hAnsi="Cambria"/>
            </w:rPr>
          </w:rPrChange>
        </w:rPr>
        <w:t>Q, F and A are latent factors that influence tree growth: Q</w:t>
      </w:r>
      <w:r w:rsidRPr="006861E2">
        <w:rPr>
          <w:rFonts w:asciiTheme="majorHAnsi" w:hAnsiTheme="majorHAnsi"/>
          <w:vertAlign w:val="subscript"/>
          <w:rPrChange w:id="438" w:author="HomeUser" w:date="2013-03-01T16:25:00Z">
            <w:rPr>
              <w:rFonts w:ascii="Cambria" w:hAnsi="Cambria"/>
              <w:vertAlign w:val="subscript"/>
            </w:rPr>
          </w:rPrChange>
        </w:rPr>
        <w:t>i</w:t>
      </w:r>
      <w:r w:rsidRPr="006861E2">
        <w:rPr>
          <w:rFonts w:asciiTheme="majorHAnsi" w:hAnsiTheme="majorHAnsi"/>
          <w:rPrChange w:id="439" w:author="HomeUser" w:date="2013-03-01T16:25:00Z">
            <w:rPr>
              <w:rFonts w:ascii="Cambria" w:hAnsi="Cambria"/>
            </w:rPr>
          </w:rPrChange>
        </w:rPr>
        <w:t xml:space="preserve"> describes the intrinsic productivity of that tree, F</w:t>
      </w:r>
      <w:r w:rsidRPr="006861E2">
        <w:rPr>
          <w:rFonts w:asciiTheme="majorHAnsi" w:hAnsiTheme="majorHAnsi"/>
          <w:vertAlign w:val="subscript"/>
          <w:rPrChange w:id="440" w:author="HomeUser" w:date="2013-03-01T16:25:00Z">
            <w:rPr>
              <w:rFonts w:ascii="Cambria" w:hAnsi="Cambria"/>
              <w:vertAlign w:val="subscript"/>
            </w:rPr>
          </w:rPrChange>
        </w:rPr>
        <w:t>t</w:t>
      </w:r>
      <w:r w:rsidRPr="006861E2">
        <w:rPr>
          <w:rFonts w:asciiTheme="majorHAnsi" w:hAnsiTheme="majorHAnsi"/>
          <w:rPrChange w:id="441" w:author="HomeUser" w:date="2013-03-01T16:25:00Z">
            <w:rPr>
              <w:rFonts w:ascii="Cambria" w:hAnsi="Cambria"/>
            </w:rPr>
          </w:rPrChange>
        </w:rPr>
        <w:t xml:space="preserve"> is the forcing at that year (equivalent to the standardized chronology or ring width index) while A</w:t>
      </w:r>
      <w:r w:rsidRPr="006861E2">
        <w:rPr>
          <w:rFonts w:asciiTheme="majorHAnsi" w:hAnsiTheme="majorHAnsi"/>
          <w:vertAlign w:val="subscript"/>
          <w:rPrChange w:id="442" w:author="HomeUser" w:date="2013-03-01T16:25:00Z">
            <w:rPr>
              <w:rFonts w:ascii="Cambria" w:hAnsi="Cambria"/>
              <w:vertAlign w:val="subscript"/>
            </w:rPr>
          </w:rPrChange>
        </w:rPr>
        <w:t>τ</w:t>
      </w:r>
      <w:r w:rsidRPr="006861E2">
        <w:rPr>
          <w:rFonts w:asciiTheme="majorHAnsi" w:hAnsiTheme="majorHAnsi"/>
          <w:rPrChange w:id="443" w:author="HomeUser" w:date="2013-03-01T16:25:00Z">
            <w:rPr>
              <w:rFonts w:ascii="Cambria" w:hAnsi="Cambria"/>
            </w:rPr>
          </w:rPrChange>
        </w:rPr>
        <w:t xml:space="preserve"> is the value of the age trend (equivalent to the regional curve) at that age</w:t>
      </w:r>
      <w:del w:id="444" w:author="HomeUser" w:date="2013-03-01T16:23:00Z">
        <w:r w:rsidRPr="006861E2" w:rsidDel="006861E2">
          <w:rPr>
            <w:rFonts w:asciiTheme="majorHAnsi" w:hAnsiTheme="majorHAnsi"/>
            <w:rPrChange w:id="445" w:author="HomeUser" w:date="2013-03-01T16:25:00Z">
              <w:rPr>
                <w:rFonts w:ascii="Cambria" w:hAnsi="Cambria"/>
              </w:rPr>
            </w:rPrChange>
          </w:rPr>
          <w:delText>. Histograms and quantile-quantile plots revealed a strongly log-normal data structure, so the error term</w:delText>
        </w:r>
      </w:del>
      <w:ins w:id="446" w:author="HomeUser" w:date="2013-03-01T16:23:00Z">
        <w:r w:rsidR="006861E2" w:rsidRPr="006861E2">
          <w:rPr>
            <w:rFonts w:asciiTheme="majorHAnsi" w:hAnsiTheme="majorHAnsi"/>
            <w:rPrChange w:id="447" w:author="HomeUser" w:date="2013-03-01T16:25:00Z">
              <w:rPr>
                <w:rFonts w:ascii="Cambria" w:hAnsi="Cambria"/>
              </w:rPr>
            </w:rPrChange>
          </w:rPr>
          <w:t xml:space="preserve">. </w:t>
        </w:r>
      </w:ins>
      <w:ins w:id="448" w:author="HomeUser" w:date="2013-03-01T16:24:00Z">
        <w:r w:rsidR="006861E2" w:rsidRPr="006861E2">
          <w:rPr>
            <w:rFonts w:asciiTheme="majorHAnsi" w:hAnsiTheme="majorHAnsi"/>
            <w:rPrChange w:id="449" w:author="HomeUser" w:date="2013-03-01T16:25:00Z">
              <w:rPr>
                <w:rFonts w:ascii="Cambria" w:hAnsi="Cambria"/>
              </w:rPr>
            </w:rPrChange>
          </w:rPr>
          <w:t xml:space="preserve">Preliminary </w:t>
        </w:r>
      </w:ins>
      <w:del w:id="450" w:author="HomeUser" w:date="2013-03-01T16:23:00Z">
        <w:r w:rsidRPr="006861E2" w:rsidDel="006861E2">
          <w:rPr>
            <w:rFonts w:asciiTheme="majorHAnsi" w:hAnsiTheme="majorHAnsi"/>
            <w:rPrChange w:id="451" w:author="HomeUser" w:date="2013-03-01T16:25:00Z">
              <w:rPr>
                <w:rFonts w:ascii="Cambria" w:hAnsi="Cambria"/>
              </w:rPr>
            </w:rPrChange>
          </w:rPr>
          <w:delText>,</w:delText>
        </w:r>
      </w:del>
      <w:ins w:id="452" w:author="Lisa" w:date="2013-02-24T06:56:00Z">
        <w:del w:id="453" w:author="HomeUser" w:date="2013-03-01T16:23:00Z">
          <w:r w:rsidRPr="006861E2" w:rsidDel="006861E2">
            <w:rPr>
              <w:rFonts w:asciiTheme="majorHAnsi" w:hAnsiTheme="majorHAnsi"/>
              <w:rPrChange w:id="454" w:author="HomeUser" w:date="2013-03-01T16:25:00Z">
                <w:rPr>
                  <w:rFonts w:ascii="Cambria" w:hAnsi="Cambria"/>
                </w:rPr>
              </w:rPrChange>
            </w:rPr>
            <w:delText xml:space="preserve"> </w:delText>
          </w:r>
        </w:del>
      </w:ins>
      <w:ins w:id="455" w:author="HomeUser" w:date="2013-03-01T16:24:00Z">
        <w:r w:rsidR="006861E2" w:rsidRPr="006861E2">
          <w:rPr>
            <w:rFonts w:asciiTheme="majorHAnsi" w:hAnsiTheme="majorHAnsi"/>
            <w:rPrChange w:id="456" w:author="HomeUser" w:date="2013-03-01T16:25:00Z">
              <w:rPr>
                <w:rFonts w:ascii="Cambria" w:hAnsi="Cambria"/>
              </w:rPr>
            </w:rPrChange>
          </w:rPr>
          <w:t>e</w:t>
        </w:r>
      </w:ins>
      <w:ins w:id="457" w:author="HomeUser" w:date="2013-03-01T16:23:00Z">
        <w:r w:rsidR="006861E2" w:rsidRPr="006861E2">
          <w:rPr>
            <w:rFonts w:asciiTheme="majorHAnsi" w:hAnsiTheme="majorHAnsi"/>
            <w:rPrChange w:id="458" w:author="HomeUser" w:date="2013-03-01T16:25:00Z">
              <w:rPr>
                <w:rFonts w:ascii="Cambria" w:hAnsi="Cambria"/>
              </w:rPr>
            </w:rPrChange>
          </w:rPr>
          <w:t>xamination of the re</w:t>
        </w:r>
      </w:ins>
      <w:ins w:id="459" w:author="HomeUser" w:date="2013-03-01T16:24:00Z">
        <w:r w:rsidR="006861E2" w:rsidRPr="006861E2">
          <w:rPr>
            <w:rFonts w:asciiTheme="majorHAnsi" w:hAnsiTheme="majorHAnsi"/>
            <w:rPrChange w:id="460" w:author="HomeUser" w:date="2013-03-01T16:25:00Z">
              <w:rPr>
                <w:rFonts w:ascii="Cambria" w:hAnsi="Cambria"/>
              </w:rPr>
            </w:rPrChange>
          </w:rPr>
          <w:t>siduals using quantile-quantile plots and histograms revealed that</w:t>
        </w:r>
      </w:ins>
      <w:ins w:id="461" w:author="HomeUser" w:date="2013-03-01T16:23:00Z">
        <w:r w:rsidR="006861E2" w:rsidRPr="006861E2">
          <w:rPr>
            <w:rFonts w:asciiTheme="majorHAnsi" w:hAnsiTheme="majorHAnsi"/>
            <w:rPrChange w:id="462" w:author="HomeUser" w:date="2013-03-01T16:25:00Z">
              <w:rPr>
                <w:rFonts w:ascii="Cambria" w:hAnsi="Cambria"/>
              </w:rPr>
            </w:rPrChange>
          </w:rPr>
          <w:t xml:space="preserve"> </w:t>
        </w:r>
      </w:ins>
      <w:del w:id="463" w:author="HomeUser" w:date="2013-03-01T16:25:00Z">
        <w:r w:rsidRPr="006861E2" w:rsidDel="006861E2">
          <w:rPr>
            <w:rFonts w:asciiTheme="majorHAnsi" w:hAnsiTheme="majorHAnsi" w:cs="Microsoft Sans Serif"/>
            <w:color w:val="222222"/>
            <w:rPrChange w:id="464" w:author="HomeUser" w:date="2013-03-01T16:25:00Z">
              <w:rPr>
                <w:rFonts w:ascii="Microsoft Sans Serif" w:hAnsi="Microsoft Sans Serif" w:cs="Microsoft Sans Serif"/>
                <w:color w:val="222222"/>
                <w:sz w:val="24"/>
              </w:rPr>
            </w:rPrChange>
          </w:rPr>
          <w:delText>ϵ</w:delText>
        </w:r>
        <w:r w:rsidRPr="006861E2" w:rsidDel="006861E2">
          <w:rPr>
            <w:rFonts w:asciiTheme="majorHAnsi" w:hAnsiTheme="majorHAnsi"/>
            <w:color w:val="222222"/>
            <w:vertAlign w:val="subscript"/>
            <w:rPrChange w:id="465" w:author="HomeUser" w:date="2013-03-01T16:25:00Z">
              <w:rPr>
                <w:rFonts w:ascii="Cambria" w:hAnsi="Cambria"/>
                <w:color w:val="222222"/>
                <w:sz w:val="24"/>
                <w:vertAlign w:val="subscript"/>
              </w:rPr>
            </w:rPrChange>
          </w:rPr>
          <w:delText>L</w:delText>
        </w:r>
      </w:del>
      <w:del w:id="466" w:author="HomeUser" w:date="2013-03-01T16:24:00Z">
        <w:r w:rsidRPr="006861E2" w:rsidDel="006861E2">
          <w:rPr>
            <w:rFonts w:asciiTheme="majorHAnsi" w:hAnsiTheme="majorHAnsi"/>
            <w:color w:val="222222"/>
            <w:rPrChange w:id="467" w:author="HomeUser" w:date="2013-03-01T16:25:00Z">
              <w:rPr>
                <w:rFonts w:ascii="Cambria" w:hAnsi="Cambria"/>
                <w:color w:val="222222"/>
                <w:sz w:val="24"/>
              </w:rPr>
            </w:rPrChange>
          </w:rPr>
          <w:delText xml:space="preserve"> was assumed to be multiplicative and drawn from a</w:delText>
        </w:r>
      </w:del>
      <w:del w:id="468" w:author="HomeUser" w:date="2013-03-01T16:25:00Z">
        <w:r w:rsidRPr="006861E2" w:rsidDel="006861E2">
          <w:rPr>
            <w:rFonts w:asciiTheme="majorHAnsi" w:hAnsiTheme="majorHAnsi"/>
            <w:color w:val="222222"/>
            <w:rPrChange w:id="469" w:author="HomeUser" w:date="2013-03-01T16:25:00Z">
              <w:rPr>
                <w:rFonts w:ascii="Cambria" w:hAnsi="Cambria"/>
                <w:color w:val="222222"/>
                <w:sz w:val="24"/>
              </w:rPr>
            </w:rPrChange>
          </w:rPr>
          <w:delText xml:space="preserve"> log-normal distributio</w:delText>
        </w:r>
      </w:del>
      <w:ins w:id="470" w:author="HomeUser" w:date="2013-03-01T16:25:00Z">
        <w:r w:rsidR="006861E2" w:rsidRPr="006861E2">
          <w:rPr>
            <w:rFonts w:asciiTheme="majorHAnsi" w:hAnsiTheme="majorHAnsi" w:cs="Microsoft Sans Serif"/>
            <w:color w:val="222222"/>
            <w:rPrChange w:id="471" w:author="HomeUser" w:date="2013-03-01T16:25:00Z">
              <w:rPr>
                <w:rFonts w:ascii="Microsoft Sans Serif" w:hAnsi="Microsoft Sans Serif" w:cs="Microsoft Sans Serif"/>
                <w:color w:val="222222"/>
                <w:sz w:val="24"/>
              </w:rPr>
            </w:rPrChange>
          </w:rPr>
          <w:t>the error term</w:t>
        </w:r>
        <w:r w:rsidR="006861E2">
          <w:rPr>
            <w:rFonts w:asciiTheme="majorHAnsi" w:hAnsiTheme="majorHAnsi" w:cs="Microsoft Sans Serif"/>
            <w:color w:val="222222"/>
          </w:rPr>
          <w:t xml:space="preserve"> was </w:t>
        </w:r>
      </w:ins>
      <w:ins w:id="472" w:author="HomeUser" w:date="2013-03-01T16:28:00Z">
        <w:r w:rsidR="005B033B">
          <w:rPr>
            <w:rFonts w:asciiTheme="majorHAnsi" w:hAnsiTheme="majorHAnsi" w:cs="Microsoft Sans Serif"/>
            <w:color w:val="222222"/>
          </w:rPr>
          <w:t>more appropriately treated as lognormal and multiplicative, rather than normal and additive</w:t>
        </w:r>
      </w:ins>
      <w:del w:id="473" w:author="HomeUser" w:date="2013-03-01T16:25:00Z">
        <w:r w:rsidRPr="006861E2" w:rsidDel="006861E2">
          <w:rPr>
            <w:rFonts w:asciiTheme="majorHAnsi" w:hAnsiTheme="majorHAnsi"/>
            <w:color w:val="222222"/>
            <w:rPrChange w:id="474" w:author="HomeUser" w:date="2013-03-01T16:25:00Z">
              <w:rPr>
                <w:rFonts w:ascii="Cambria" w:hAnsi="Cambria"/>
                <w:color w:val="222222"/>
                <w:sz w:val="24"/>
              </w:rPr>
            </w:rPrChange>
          </w:rPr>
          <w:delText>n</w:delText>
        </w:r>
      </w:del>
      <w:r w:rsidRPr="006861E2">
        <w:rPr>
          <w:rFonts w:asciiTheme="majorHAnsi" w:hAnsiTheme="majorHAnsi"/>
          <w:color w:val="222222"/>
          <w:rPrChange w:id="475" w:author="HomeUser" w:date="2013-03-01T16:25:00Z">
            <w:rPr>
              <w:rFonts w:ascii="Cambria" w:hAnsi="Cambria"/>
              <w:color w:val="222222"/>
              <w:sz w:val="24"/>
            </w:rPr>
          </w:rPrChange>
        </w:rPr>
        <w:t xml:space="preserve">. </w:t>
      </w:r>
    </w:p>
    <w:p w:rsidR="00CC2743" w:rsidDel="006D0432" w:rsidRDefault="00CC2743">
      <w:pPr>
        <w:rPr>
          <w:del w:id="476" w:author="Lisa" w:date="2013-02-24T06:58:00Z"/>
        </w:rPr>
      </w:pPr>
      <w:r>
        <w:rPr>
          <w:rFonts w:ascii="Cambria" w:hAnsi="Cambria"/>
          <w:color w:val="222222"/>
          <w:sz w:val="24"/>
        </w:rPr>
        <w:t xml:space="preserve">Keeping with common practice in regional curve standardization, the age trend was assumed to be a smooth function of age. To accomplish this, generalized additive regression was used on the log-transformed ring width data to produce a locally smooth estimate of the age trend in a single step. This smoothing was performed using locally linear polynomial regression (loess), with the span selected automatically </w:t>
      </w:r>
      <w:del w:id="477" w:author="Lisa" w:date="2013-02-24T06:57:00Z">
        <w:r w:rsidDel="006D0432">
          <w:rPr>
            <w:rFonts w:ascii="Cambria" w:hAnsi="Cambria"/>
            <w:color w:val="222222"/>
            <w:sz w:val="24"/>
          </w:rPr>
          <w:delText xml:space="preserve">on the </w:delText>
        </w:r>
      </w:del>
      <w:r>
        <w:rPr>
          <w:rFonts w:ascii="Cambria" w:hAnsi="Cambria"/>
          <w:color w:val="222222"/>
          <w:sz w:val="24"/>
        </w:rPr>
        <w:t>bas</w:t>
      </w:r>
      <w:del w:id="478" w:author="Lisa" w:date="2013-02-24T06:57:00Z">
        <w:r w:rsidDel="006D0432">
          <w:rPr>
            <w:rFonts w:ascii="Cambria" w:hAnsi="Cambria"/>
            <w:color w:val="222222"/>
            <w:sz w:val="24"/>
          </w:rPr>
          <w:delText>is of</w:delText>
        </w:r>
      </w:del>
      <w:ins w:id="479" w:author="Lisa" w:date="2013-02-24T06:57:00Z">
        <w:r>
          <w:rPr>
            <w:rFonts w:ascii="Cambria" w:hAnsi="Cambria"/>
            <w:color w:val="222222"/>
            <w:sz w:val="24"/>
          </w:rPr>
          <w:t>ed on</w:t>
        </w:r>
      </w:ins>
      <w:r>
        <w:rPr>
          <w:rFonts w:ascii="Cambria" w:hAnsi="Cambria"/>
          <w:color w:val="222222"/>
          <w:sz w:val="24"/>
        </w:rPr>
        <w:t xml:space="preserve"> minimum Akaike's information criterion.</w:t>
      </w:r>
      <w:ins w:id="480" w:author="Lisa" w:date="2013-02-24T06:58:00Z">
        <w:r>
          <w:rPr>
            <w:rFonts w:ascii="Cambria" w:hAnsi="Cambria"/>
            <w:color w:val="222222"/>
            <w:sz w:val="24"/>
          </w:rPr>
          <w:t xml:space="preserve"> </w:t>
        </w:r>
      </w:ins>
    </w:p>
    <w:p w:rsidR="00CC2743" w:rsidRDefault="00CC2743">
      <w:ins w:id="481" w:author="Lisa" w:date="2013-02-24T06:57:00Z">
        <w:r>
          <w:rPr>
            <w:rFonts w:ascii="Cambria" w:hAnsi="Cambria"/>
            <w:color w:val="222222"/>
            <w:sz w:val="24"/>
          </w:rPr>
          <w:t>For a full theoretical justification of these concepts and their relation to regional curve and signal-free standardization, t</w:t>
        </w:r>
      </w:ins>
      <w:del w:id="482" w:author="Lisa" w:date="2013-02-24T06:57:00Z">
        <w:r w:rsidDel="006D0432">
          <w:rPr>
            <w:rFonts w:ascii="Cambria" w:hAnsi="Cambria"/>
            <w:color w:val="222222"/>
            <w:sz w:val="24"/>
          </w:rPr>
          <w:delText>T</w:delText>
        </w:r>
      </w:del>
      <w:r>
        <w:rPr>
          <w:rFonts w:ascii="Cambria" w:hAnsi="Cambria"/>
          <w:color w:val="222222"/>
          <w:sz w:val="24"/>
        </w:rPr>
        <w:t xml:space="preserve">he interested reader </w:t>
      </w:r>
      <w:del w:id="483" w:author="Lisa" w:date="2013-02-24T06:58:00Z">
        <w:r w:rsidDel="006D0432">
          <w:rPr>
            <w:rFonts w:ascii="Cambria" w:hAnsi="Cambria"/>
            <w:color w:val="222222"/>
            <w:sz w:val="24"/>
          </w:rPr>
          <w:delText>should see</w:delText>
        </w:r>
      </w:del>
      <w:ins w:id="484" w:author="Lisa" w:date="2013-02-24T06:58:00Z">
        <w:r>
          <w:rPr>
            <w:rFonts w:ascii="Cambria" w:hAnsi="Cambria"/>
            <w:color w:val="222222"/>
            <w:sz w:val="24"/>
          </w:rPr>
          <w:t>is referred to</w:t>
        </w:r>
      </w:ins>
      <w:r>
        <w:rPr>
          <w:rFonts w:ascii="Cambria" w:hAnsi="Cambria"/>
          <w:color w:val="222222"/>
          <w:sz w:val="24"/>
        </w:rPr>
        <w:t xml:space="preserve"> </w:t>
      </w:r>
      <w:bookmarkStart w:id="485" w:name="__UnoMark__28492_249939903"/>
      <w:del w:id="486" w:author="Lisa" w:date="2013-02-24T06:58:00Z">
        <w:r w:rsidDel="006D0432">
          <w:rPr>
            <w:rFonts w:ascii="Cambria" w:hAnsi="Cambria"/>
            <w:color w:val="222222"/>
            <w:sz w:val="24"/>
          </w:rPr>
          <w:delText>[</w:delText>
        </w:r>
      </w:del>
      <w:r>
        <w:rPr>
          <w:rFonts w:ascii="Cambria" w:hAnsi="Cambria"/>
          <w:i/>
          <w:color w:val="222222"/>
          <w:sz w:val="24"/>
        </w:rPr>
        <w:t>Cecile and Anand</w:t>
      </w:r>
      <w:del w:id="487" w:author="Lisa" w:date="2013-02-24T06:58:00Z">
        <w:r w:rsidDel="006D0432">
          <w:rPr>
            <w:rFonts w:ascii="Cambria" w:hAnsi="Cambria"/>
            <w:color w:val="222222"/>
            <w:sz w:val="24"/>
          </w:rPr>
          <w:delText>,</w:delText>
        </w:r>
      </w:del>
      <w:r>
        <w:rPr>
          <w:rFonts w:ascii="Cambria" w:hAnsi="Cambria"/>
          <w:color w:val="222222"/>
          <w:sz w:val="24"/>
        </w:rPr>
        <w:t xml:space="preserve"> </w:t>
      </w:r>
      <w:ins w:id="488" w:author="Lisa" w:date="2013-02-24T06:58:00Z">
        <w:r>
          <w:rPr>
            <w:rFonts w:ascii="Cambria" w:hAnsi="Cambria"/>
            <w:color w:val="222222"/>
            <w:sz w:val="24"/>
          </w:rPr>
          <w:t>[</w:t>
        </w:r>
      </w:ins>
      <w:r>
        <w:rPr>
          <w:rFonts w:ascii="Cambria" w:hAnsi="Cambria"/>
          <w:color w:val="222222"/>
          <w:sz w:val="24"/>
        </w:rPr>
        <w:t xml:space="preserve">in </w:t>
      </w:r>
      <w:del w:id="489" w:author="HomeUser" w:date="2013-03-01T16:10:00Z">
        <w:r w:rsidDel="00B302FB">
          <w:rPr>
            <w:rFonts w:ascii="Cambria" w:hAnsi="Cambria"/>
            <w:color w:val="222222"/>
            <w:sz w:val="24"/>
          </w:rPr>
          <w:delText>submission</w:delText>
        </w:r>
      </w:del>
      <w:ins w:id="490" w:author="HomeUser" w:date="2013-03-01T16:10:00Z">
        <w:r w:rsidR="00B302FB">
          <w:rPr>
            <w:rFonts w:ascii="Cambria" w:hAnsi="Cambria"/>
            <w:color w:val="222222"/>
            <w:sz w:val="24"/>
          </w:rPr>
          <w:t>review</w:t>
        </w:r>
      </w:ins>
      <w:r>
        <w:rPr>
          <w:rFonts w:ascii="Cambria" w:hAnsi="Cambria"/>
          <w:color w:val="222222"/>
          <w:sz w:val="24"/>
        </w:rPr>
        <w:t>]</w:t>
      </w:r>
      <w:bookmarkEnd w:id="485"/>
      <w:r>
        <w:rPr>
          <w:rFonts w:ascii="Cambria" w:hAnsi="Cambria"/>
          <w:color w:val="222222"/>
          <w:sz w:val="24"/>
        </w:rPr>
        <w:t xml:space="preserve"> </w:t>
      </w:r>
      <w:del w:id="491" w:author="Lisa" w:date="2013-02-24T06:57:00Z">
        <w:r w:rsidDel="006D0432">
          <w:rPr>
            <w:rFonts w:ascii="Cambria" w:hAnsi="Cambria"/>
            <w:color w:val="222222"/>
            <w:sz w:val="24"/>
          </w:rPr>
          <w:delText>for a full theoretical justification of these conceptions and their relation to regional curve and signal-free standardization.</w:delText>
        </w:r>
      </w:del>
    </w:p>
    <w:p w:rsidR="00CC2743" w:rsidRDefault="00CC2743">
      <w:r>
        <w:rPr>
          <w:rFonts w:ascii="Cambria" w:hAnsi="Cambria"/>
          <w:color w:val="222222"/>
          <w:sz w:val="24"/>
        </w:rPr>
        <w:t xml:space="preserve">Two separate standardizations were carried out, </w:t>
      </w:r>
      <w:ins w:id="492" w:author="Lisa" w:date="2013-02-24T06:58:00Z">
        <w:r>
          <w:rPr>
            <w:rFonts w:ascii="Cambria" w:hAnsi="Cambria"/>
            <w:color w:val="222222"/>
            <w:sz w:val="24"/>
          </w:rPr>
          <w:t xml:space="preserve">one </w:t>
        </w:r>
      </w:ins>
      <w:r>
        <w:rPr>
          <w:rFonts w:ascii="Cambria" w:hAnsi="Cambria"/>
          <w:color w:val="222222"/>
          <w:sz w:val="24"/>
        </w:rPr>
        <w:t xml:space="preserve">including and </w:t>
      </w:r>
      <w:ins w:id="493" w:author="Lisa" w:date="2013-02-24T06:58:00Z">
        <w:r>
          <w:rPr>
            <w:rFonts w:ascii="Cambria" w:hAnsi="Cambria"/>
            <w:color w:val="222222"/>
            <w:sz w:val="24"/>
          </w:rPr>
          <w:t xml:space="preserve">the other </w:t>
        </w:r>
      </w:ins>
      <w:r>
        <w:rPr>
          <w:rFonts w:ascii="Cambria" w:hAnsi="Cambria"/>
          <w:color w:val="222222"/>
          <w:sz w:val="24"/>
        </w:rPr>
        <w:t xml:space="preserve">excluding Q (productivity) in our growth model to </w:t>
      </w:r>
      <w:ins w:id="494" w:author="Lisa" w:date="2013-02-24T06:59:00Z">
        <w:r>
          <w:rPr>
            <w:rFonts w:ascii="Cambria" w:hAnsi="Cambria"/>
            <w:color w:val="222222"/>
            <w:sz w:val="24"/>
          </w:rPr>
          <w:t xml:space="preserve">directly </w:t>
        </w:r>
      </w:ins>
      <w:r>
        <w:rPr>
          <w:rFonts w:ascii="Cambria" w:hAnsi="Cambria"/>
          <w:color w:val="222222"/>
          <w:sz w:val="24"/>
        </w:rPr>
        <w:t>show the effect of modern sample bias</w:t>
      </w:r>
      <w:del w:id="495" w:author="Lisa" w:date="2013-02-24T06:59:00Z">
        <w:r w:rsidDel="006D0432">
          <w:rPr>
            <w:rFonts w:ascii="Cambria" w:hAnsi="Cambria"/>
            <w:color w:val="222222"/>
            <w:sz w:val="24"/>
          </w:rPr>
          <w:delText xml:space="preserve"> directly</w:delText>
        </w:r>
      </w:del>
      <w:r>
        <w:rPr>
          <w:rFonts w:ascii="Cambria" w:hAnsi="Cambria"/>
          <w:color w:val="222222"/>
          <w:sz w:val="24"/>
        </w:rPr>
        <w:t>.</w:t>
      </w:r>
    </w:p>
    <w:p w:rsidR="00CC2743" w:rsidRDefault="00CC2743" w:rsidP="00B24283">
      <w:pPr>
        <w:pStyle w:val="Heading2"/>
        <w:pPrChange w:id="496" w:author="HomeUser" w:date="2013-03-01T16:54:00Z">
          <w:pPr>
            <w:pStyle w:val="Heading4"/>
            <w:ind w:left="0" w:firstLine="0"/>
          </w:pPr>
        </w:pPrChange>
      </w:pPr>
      <w:bookmarkStart w:id="497" w:name="h.wwjpr2wzuq2t"/>
      <w:bookmarkEnd w:id="497"/>
      <w:r>
        <w:lastRenderedPageBreak/>
        <w:t xml:space="preserve">2.6 </w:t>
      </w:r>
      <w:del w:id="498" w:author="HomeUser" w:date="2013-03-01T16:30:00Z">
        <w:r w:rsidDel="005B033B">
          <w:delText>δ</w:delText>
        </w:r>
        <w:r w:rsidDel="005B033B">
          <w:rPr>
            <w:vertAlign w:val="superscript"/>
          </w:rPr>
          <w:delText>13</w:delText>
        </w:r>
        <w:r w:rsidDel="005B033B">
          <w:delText xml:space="preserve">C </w:delText>
        </w:r>
      </w:del>
      <w:ins w:id="499" w:author="HomeUser" w:date="2013-03-01T16:30:00Z">
        <w:r w:rsidR="005B033B">
          <w:t>Carbon isotope ratios</w:t>
        </w:r>
        <w:r w:rsidR="005B033B">
          <w:t xml:space="preserve"> </w:t>
        </w:r>
      </w:ins>
      <w:r>
        <w:t>and water use efficiency</w:t>
      </w:r>
    </w:p>
    <w:p w:rsidR="00CC2743" w:rsidRDefault="00CC2743">
      <w:r>
        <w:rPr>
          <w:rFonts w:ascii="Cambria" w:hAnsi="Cambria"/>
        </w:rPr>
        <w:t>Intrinsic water use efficiency (W</w:t>
      </w:r>
      <w:r>
        <w:rPr>
          <w:rFonts w:ascii="Cambria" w:hAnsi="Cambria"/>
          <w:vertAlign w:val="subscript"/>
        </w:rPr>
        <w:t>i</w:t>
      </w:r>
      <w:r>
        <w:rPr>
          <w:rFonts w:ascii="Cambria" w:hAnsi="Cambria"/>
        </w:rPr>
        <w:t xml:space="preserve">) is the ratio between plant carbon fixation and stomatal conductance and can be approximately determined by the discrimination against </w:t>
      </w:r>
      <w:r>
        <w:rPr>
          <w:rFonts w:ascii="Cambria" w:hAnsi="Cambria"/>
          <w:vertAlign w:val="superscript"/>
        </w:rPr>
        <w:t>13</w:t>
      </w:r>
      <w:r>
        <w:rPr>
          <w:rFonts w:ascii="Cambria" w:hAnsi="Cambria"/>
        </w:rPr>
        <w:t xml:space="preserve">C </w:t>
      </w:r>
      <w:bookmarkStart w:id="500" w:name="__UnoMark__28502_249939903"/>
      <w:r>
        <w:rPr>
          <w:rFonts w:ascii="Cambria" w:hAnsi="Cambria"/>
        </w:rPr>
        <w:t>[</w:t>
      </w:r>
      <w:r>
        <w:rPr>
          <w:rFonts w:ascii="Cambria" w:hAnsi="Cambria"/>
          <w:i/>
        </w:rPr>
        <w:t>Farquhar et al.</w:t>
      </w:r>
      <w:r>
        <w:rPr>
          <w:rFonts w:ascii="Cambria" w:hAnsi="Cambria"/>
        </w:rPr>
        <w:t>, 1982]</w:t>
      </w:r>
      <w:bookmarkEnd w:id="500"/>
      <w:r>
        <w:rPr>
          <w:rFonts w:ascii="Cambria" w:hAnsi="Cambria"/>
        </w:rPr>
        <w:t>.</w:t>
      </w:r>
      <w:del w:id="501" w:author="Lisa" w:date="2013-02-23T18:13:00Z">
        <w:r w:rsidDel="00A52847">
          <w:rPr>
            <w:rFonts w:ascii="Cambria" w:hAnsi="Cambria"/>
          </w:rPr>
          <w:delText xml:space="preserve">  </w:delText>
        </w:r>
      </w:del>
      <w:ins w:id="502" w:author="Lisa" w:date="2013-02-23T18:13:00Z">
        <w:r>
          <w:rPr>
            <w:rFonts w:ascii="Cambria" w:hAnsi="Cambria"/>
          </w:rPr>
          <w:t xml:space="preserve"> </w:t>
        </w:r>
      </w:ins>
      <w:r>
        <w:rPr>
          <w:rFonts w:ascii="Cambria" w:hAnsi="Cambria"/>
        </w:rPr>
        <w:t>Because compounds deposited in tree rings have fixed stable isotope ratios, historical records are commonly constructed using one of the various forms of the equation below</w:t>
      </w:r>
      <w:del w:id="503" w:author="Lisa" w:date="2013-02-23T18:13:00Z">
        <w:r w:rsidDel="00A52847">
          <w:rPr>
            <w:rFonts w:ascii="Cambria" w:hAnsi="Cambria"/>
          </w:rPr>
          <w:delText xml:space="preserve">  </w:delText>
        </w:r>
      </w:del>
      <w:bookmarkStart w:id="504" w:name="__UnoMark__28512_249939903"/>
      <w:ins w:id="505" w:author="Lisa" w:date="2013-02-23T18:13:00Z">
        <w:r>
          <w:rPr>
            <w:rFonts w:ascii="Cambria" w:hAnsi="Cambria"/>
          </w:rPr>
          <w:t xml:space="preserve"> </w:t>
        </w:r>
      </w:ins>
      <w:r>
        <w:rPr>
          <w:rFonts w:ascii="Cambria" w:hAnsi="Cambria"/>
        </w:rPr>
        <w:t>[</w:t>
      </w:r>
      <w:r>
        <w:rPr>
          <w:rFonts w:ascii="Cambria" w:hAnsi="Cambria"/>
          <w:i/>
        </w:rPr>
        <w:t>Duquesnay et al.</w:t>
      </w:r>
      <w:r>
        <w:rPr>
          <w:rFonts w:ascii="Cambria" w:hAnsi="Cambria"/>
        </w:rPr>
        <w:t>, 1998]</w:t>
      </w:r>
      <w:bookmarkEnd w:id="504"/>
      <w:r>
        <w:rPr>
          <w:rFonts w:ascii="Cambria" w:hAnsi="Cambria"/>
        </w:rPr>
        <w:t>, in which C</w:t>
      </w:r>
      <w:r>
        <w:rPr>
          <w:rFonts w:ascii="Cambria" w:hAnsi="Cambria"/>
          <w:vertAlign w:val="subscript"/>
        </w:rPr>
        <w:t>a</w:t>
      </w:r>
      <w:r>
        <w:rPr>
          <w:rFonts w:ascii="Cambria" w:hAnsi="Cambria"/>
        </w:rPr>
        <w:t xml:space="preserve"> is the atmospheric concentration of </w:t>
      </w:r>
      <w:del w:id="506" w:author="Lisa" w:date="2013-02-24T07:00:00Z">
        <w:r w:rsidDel="006D0432">
          <w:rPr>
            <w:rFonts w:ascii="Cambria" w:hAnsi="Cambria"/>
          </w:rPr>
          <w:delText>carbon dioxide</w:delText>
        </w:r>
      </w:del>
      <w:ins w:id="507" w:author="Lisa" w:date="2013-02-24T07:00:00Z">
        <w:r>
          <w:rPr>
            <w:rFonts w:ascii="Cambria" w:hAnsi="Cambria"/>
          </w:rPr>
          <w:t>CO</w:t>
        </w:r>
        <w:r w:rsidRPr="00CC2743">
          <w:rPr>
            <w:rFonts w:ascii="Cambria" w:hAnsi="Cambria"/>
            <w:vertAlign w:val="subscript"/>
            <w:rPrChange w:id="508" w:author="Lisa" w:date="2013-02-24T07:00:00Z">
              <w:rPr>
                <w:rFonts w:ascii="Cambria" w:hAnsi="Cambria"/>
              </w:rPr>
            </w:rPrChange>
          </w:rPr>
          <w:t>2</w:t>
        </w:r>
      </w:ins>
      <w:r>
        <w:rPr>
          <w:rFonts w:ascii="Cambria" w:hAnsi="Cambria"/>
        </w:rPr>
        <w:t xml:space="preserve">, </w:t>
      </w:r>
      <w:r w:rsidRPr="00CC2743">
        <w:rPr>
          <w:rFonts w:ascii="Cambria" w:hAnsi="Cambria"/>
          <w:i/>
          <w:rPrChange w:id="509" w:author="Lisa" w:date="2013-02-24T07:00:00Z">
            <w:rPr>
              <w:rFonts w:ascii="Cambria" w:hAnsi="Cambria"/>
            </w:rPr>
          </w:rPrChange>
        </w:rPr>
        <w:t>a</w:t>
      </w:r>
      <w:r>
        <w:rPr>
          <w:rFonts w:ascii="Cambria" w:hAnsi="Cambria"/>
        </w:rPr>
        <w:t xml:space="preserve"> is the diffusion fractionation across the boundary layer and the stomata (≈4.4‰)</w:t>
      </w:r>
      <w:ins w:id="510" w:author="Lisa" w:date="2013-02-24T07:00:00Z">
        <w:r>
          <w:rPr>
            <w:rFonts w:ascii="Cambria" w:hAnsi="Cambria"/>
          </w:rPr>
          <w:t>,</w:t>
        </w:r>
      </w:ins>
      <w:r>
        <w:rPr>
          <w:rFonts w:ascii="Cambria" w:hAnsi="Cambria"/>
        </w:rPr>
        <w:t xml:space="preserve"> and </w:t>
      </w:r>
      <w:r w:rsidRPr="00CC2743">
        <w:rPr>
          <w:rFonts w:ascii="Cambria" w:hAnsi="Cambria"/>
          <w:i/>
          <w:rPrChange w:id="511" w:author="Lisa" w:date="2013-02-24T07:00:00Z">
            <w:rPr>
              <w:rFonts w:ascii="Cambria" w:hAnsi="Cambria"/>
            </w:rPr>
          </w:rPrChange>
        </w:rPr>
        <w:t>b</w:t>
      </w:r>
      <w:r>
        <w:rPr>
          <w:rFonts w:ascii="Cambria" w:hAnsi="Cambria"/>
        </w:rPr>
        <w:t xml:space="preserve"> is the RuBisCo enzymatic biologic fractionation (≈27.0‰). </w:t>
      </w:r>
      <w:r>
        <w:rPr>
          <w:rFonts w:ascii="Cambria" w:hAnsi="Cambria"/>
          <w:color w:val="222222"/>
        </w:rPr>
        <w:t>Δ</w:t>
      </w:r>
      <w:r>
        <w:rPr>
          <w:rFonts w:ascii="Cambria" w:hAnsi="Cambria"/>
        </w:rPr>
        <w:t xml:space="preserve"> is defined as the isotopic discrimination, and is simply calculated from </w:t>
      </w:r>
      <w:r>
        <w:rPr>
          <w:rFonts w:ascii="Cambria" w:hAnsi="Cambria"/>
          <w:color w:val="222222"/>
        </w:rPr>
        <w:t>δ</w:t>
      </w:r>
      <w:r>
        <w:rPr>
          <w:rFonts w:ascii="Cambria" w:hAnsi="Cambria"/>
        </w:rPr>
        <w:t>, the deviation from the PeedeeBelmenite (PDB) carbonate standard as follows:</w:t>
      </w:r>
    </w:p>
    <w:p w:rsidR="00CC2743" w:rsidRDefault="00C87E2F">
      <m:oMath>
        <m:r>
          <w:rPr>
            <w:rFonts w:ascii="Cambria Math" w:hAnsi="Cambria Math"/>
          </w:rPr>
          <m:t>Δ=</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13</m:t>
                </m:r>
              </m:sup>
            </m:sSup>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13</m:t>
                </m:r>
              </m:sup>
            </m:sSup>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1000</m:t>
            </m:r>
            <m:sSup>
              <m:sSupPr>
                <m:ctrlPr>
                  <w:rPr>
                    <w:rFonts w:ascii="Cambria Math" w:hAnsi="Cambria Math"/>
                  </w:rPr>
                </m:ctrlPr>
              </m:sSupPr>
              <m:e>
                <m:r>
                  <w:rPr>
                    <w:rFonts w:ascii="Cambria Math" w:hAnsi="Cambria Math"/>
                  </w:rPr>
                  <m:t>+δ</m:t>
                </m:r>
              </m:e>
              <m:sup>
                <m:r>
                  <w:rPr>
                    <w:rFonts w:ascii="Cambria Math" w:hAnsi="Cambria Math"/>
                  </w:rPr>
                  <m:t>13</m:t>
                </m:r>
              </m:sup>
            </m:sSup>
            <m:sSub>
              <m:sSubPr>
                <m:ctrlPr>
                  <w:rPr>
                    <w:rFonts w:ascii="Cambria Math" w:hAnsi="Cambria Math"/>
                  </w:rPr>
                </m:ctrlPr>
              </m:sSubPr>
              <m:e>
                <m:r>
                  <w:rPr>
                    <w:rFonts w:ascii="Cambria Math" w:hAnsi="Cambria Math"/>
                  </w:rPr>
                  <m:t>C</m:t>
                </m:r>
              </m:e>
              <m:sub>
                <m:r>
                  <w:rPr>
                    <w:rFonts w:ascii="Cambria Math" w:hAnsi="Cambria Math"/>
                  </w:rPr>
                  <m:t>p</m:t>
                </m:r>
              </m:sub>
            </m:sSub>
          </m:den>
        </m:f>
        <m:r>
          <w:rPr>
            <w:rFonts w:ascii="Cambria Math" w:hAnsi="Cambria Math"/>
          </w:rPr>
          <m:t>⋅1000</m:t>
        </m:r>
      </m:oMath>
      <w:r w:rsidR="00CC2743">
        <w:rPr>
          <w:rStyle w:val="CommentReference"/>
          <w:szCs w:val="18"/>
        </w:rPr>
        <w:commentReference w:id="512"/>
      </w:r>
    </w:p>
    <w:p w:rsidR="00CC2743" w:rsidRDefault="00CC2743">
      <w:r w:rsidRPr="0045036C">
        <w:rPr>
          <w:rFonts w:ascii="Cambria Math" w:hAnsi="Cambria Math"/>
        </w:rPr>
        <w:br/>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a</m:t>
                </m:r>
              </m:sub>
            </m:sSub>
          </m:num>
          <m:den>
            <m:r>
              <w:rPr>
                <w:rFonts w:ascii="Cambria Math" w:hAnsi="Cambria Math"/>
              </w:rPr>
              <m:t>1.6</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b-a</m:t>
                </m:r>
              </m:den>
            </m:f>
          </m:e>
        </m:d>
      </m:oMath>
      <w:r>
        <w:rPr>
          <w:rStyle w:val="CommentReference"/>
          <w:szCs w:val="18"/>
        </w:rPr>
        <w:commentReference w:id="513"/>
      </w:r>
    </w:p>
    <w:p w:rsidR="00CC2743" w:rsidRDefault="00CC2743">
      <w:pPr>
        <w:spacing w:line="100" w:lineRule="atLeast"/>
      </w:pPr>
      <w:r>
        <w:rPr>
          <w:rFonts w:ascii="Cambria" w:hAnsi="Cambria"/>
        </w:rPr>
        <w:t xml:space="preserve">Samples from the same site and year were pooled due to cost constraints, providing an increased sensitivity to interannual variation in climate </w:t>
      </w:r>
      <w:del w:id="514" w:author="Lisa" w:date="2013-02-24T07:01:00Z">
        <w:r w:rsidDel="006D0432">
          <w:rPr>
            <w:rFonts w:ascii="Cambria" w:hAnsi="Cambria"/>
          </w:rPr>
          <w:delText xml:space="preserve">as </w:delText>
        </w:r>
      </w:del>
      <w:r>
        <w:rPr>
          <w:rFonts w:ascii="Cambria" w:hAnsi="Cambria"/>
        </w:rPr>
        <w:t xml:space="preserve">compared to serial or “pentad” pooling at the cost of information about intertree variability </w:t>
      </w:r>
      <w:bookmarkStart w:id="515" w:name="__UnoMark__28522_249939903"/>
      <w:r>
        <w:rPr>
          <w:rFonts w:ascii="Cambria" w:hAnsi="Cambria"/>
        </w:rPr>
        <w:t>[</w:t>
      </w:r>
      <w:r>
        <w:rPr>
          <w:rFonts w:ascii="Cambria" w:hAnsi="Cambria"/>
          <w:i/>
        </w:rPr>
        <w:t>Leavitt</w:t>
      </w:r>
      <w:r>
        <w:rPr>
          <w:rFonts w:ascii="Cambria" w:hAnsi="Cambria"/>
        </w:rPr>
        <w:t xml:space="preserve">, 2008, 2010; </w:t>
      </w:r>
      <w:r>
        <w:rPr>
          <w:rFonts w:ascii="Cambria" w:hAnsi="Cambria"/>
          <w:i/>
        </w:rPr>
        <w:t>Liñán et al.</w:t>
      </w:r>
      <w:r>
        <w:rPr>
          <w:rFonts w:ascii="Cambria" w:hAnsi="Cambria"/>
        </w:rPr>
        <w:t>, 2011]</w:t>
      </w:r>
      <w:bookmarkEnd w:id="515"/>
      <w:r>
        <w:rPr>
          <w:rFonts w:ascii="Cambria" w:hAnsi="Cambria"/>
        </w:rPr>
        <w:t>.</w:t>
      </w:r>
      <w:del w:id="516" w:author="Lisa" w:date="2013-02-23T18:13:00Z">
        <w:r w:rsidDel="00A52847">
          <w:rPr>
            <w:rFonts w:ascii="Cambria" w:hAnsi="Cambria"/>
          </w:rPr>
          <w:delText xml:space="preserve">  </w:delText>
        </w:r>
      </w:del>
      <w:ins w:id="517" w:author="Lisa" w:date="2013-02-23T18:13:00Z">
        <w:r>
          <w:rPr>
            <w:rFonts w:ascii="Cambria" w:hAnsi="Cambria"/>
          </w:rPr>
          <w:t xml:space="preserve"> </w:t>
        </w:r>
      </w:ins>
      <w:r>
        <w:rPr>
          <w:rFonts w:ascii="Cambria" w:hAnsi="Cambria"/>
        </w:rPr>
        <w:t>δ</w:t>
      </w:r>
      <w:r>
        <w:rPr>
          <w:rFonts w:ascii="Cambria" w:hAnsi="Cambria"/>
          <w:vertAlign w:val="superscript"/>
        </w:rPr>
        <w:t>13</w:t>
      </w:r>
      <w:r>
        <w:rPr>
          <w:rFonts w:ascii="Cambria" w:hAnsi="Cambria"/>
        </w:rPr>
        <w:t xml:space="preserve">C for </w:t>
      </w:r>
      <w:del w:id="518" w:author="Lisa" w:date="2013-02-24T07:02:00Z">
        <w:r w:rsidDel="006D0432">
          <w:rPr>
            <w:rFonts w:ascii="Cambria" w:hAnsi="Cambria"/>
          </w:rPr>
          <w:delText>the whole</w:delText>
        </w:r>
      </w:del>
      <w:ins w:id="519" w:author="Lisa" w:date="2013-02-24T07:02:00Z">
        <w:r>
          <w:rPr>
            <w:rFonts w:ascii="Cambria" w:hAnsi="Cambria"/>
          </w:rPr>
          <w:t>all the</w:t>
        </w:r>
      </w:ins>
      <w:r>
        <w:rPr>
          <w:rFonts w:ascii="Cambria" w:hAnsi="Cambria"/>
        </w:rPr>
        <w:t xml:space="preserve"> wood samples was determined by the Stable Isotope Facility at University of California Davis using a continuous flow Isotope Ratio Mass Spectrometer. Cellulose extraction was not performed, as studies show little or no accuracy improvement for </w:t>
      </w:r>
      <w:r>
        <w:rPr>
          <w:rFonts w:ascii="Cambria" w:hAnsi="Cambria"/>
          <w:vertAlign w:val="superscript"/>
        </w:rPr>
        <w:t>13</w:t>
      </w:r>
      <w:r>
        <w:rPr>
          <w:rFonts w:ascii="Cambria" w:hAnsi="Cambria"/>
        </w:rPr>
        <w:t xml:space="preserve">C </w:t>
      </w:r>
      <w:bookmarkStart w:id="520" w:name="__UnoMark__28532_249939903"/>
      <w:r>
        <w:rPr>
          <w:rFonts w:ascii="Cambria" w:hAnsi="Cambria"/>
        </w:rPr>
        <w:t>[</w:t>
      </w:r>
      <w:r>
        <w:rPr>
          <w:rFonts w:ascii="Cambria" w:hAnsi="Cambria"/>
          <w:i/>
        </w:rPr>
        <w:t>Barbour et al.</w:t>
      </w:r>
      <w:r>
        <w:rPr>
          <w:rFonts w:ascii="Cambria" w:hAnsi="Cambria"/>
        </w:rPr>
        <w:t xml:space="preserve">, 2001; </w:t>
      </w:r>
      <w:r>
        <w:rPr>
          <w:rFonts w:ascii="Cambria" w:hAnsi="Cambria"/>
          <w:i/>
        </w:rPr>
        <w:t>English et al.</w:t>
      </w:r>
      <w:r>
        <w:rPr>
          <w:rFonts w:ascii="Cambria" w:hAnsi="Cambria"/>
        </w:rPr>
        <w:t>, 2011]</w:t>
      </w:r>
      <w:bookmarkEnd w:id="520"/>
      <w:r>
        <w:rPr>
          <w:rFonts w:ascii="Cambria" w:hAnsi="Cambria"/>
        </w:rPr>
        <w:t>.</w:t>
      </w:r>
    </w:p>
    <w:p w:rsidR="00CC2743" w:rsidDel="006861E2" w:rsidRDefault="00CC2743">
      <w:pPr>
        <w:rPr>
          <w:del w:id="521" w:author="HomeUser" w:date="2013-03-01T16:22:00Z"/>
        </w:rPr>
      </w:pPr>
      <w:r>
        <w:rPr>
          <w:rFonts w:ascii="Cambria" w:hAnsi="Cambria"/>
        </w:rPr>
        <w:t>Changing levels of atmospheric δ</w:t>
      </w:r>
      <w:r>
        <w:rPr>
          <w:rFonts w:ascii="Cambria" w:hAnsi="Cambria"/>
          <w:vertAlign w:val="superscript"/>
        </w:rPr>
        <w:t>13</w:t>
      </w:r>
      <w:r>
        <w:rPr>
          <w:rFonts w:ascii="Cambria" w:hAnsi="Cambria"/>
        </w:rPr>
        <w:t xml:space="preserve">C were compiled from ice core records </w:t>
      </w:r>
      <w:ins w:id="522" w:author="Lisa" w:date="2013-02-24T07:02:00Z">
        <w:r>
          <w:rPr>
            <w:rFonts w:ascii="Cambria" w:hAnsi="Cambria"/>
          </w:rPr>
          <w:t>as documented by</w:t>
        </w:r>
      </w:ins>
      <w:del w:id="523" w:author="Lisa" w:date="2013-02-24T07:02:00Z">
        <w:r w:rsidDel="006D0432">
          <w:rPr>
            <w:rFonts w:ascii="Cambria" w:hAnsi="Cambria"/>
          </w:rPr>
          <w:delText>in</w:delText>
        </w:r>
      </w:del>
      <w:r>
        <w:rPr>
          <w:rFonts w:ascii="Cambria" w:hAnsi="Cambria"/>
        </w:rPr>
        <w:t xml:space="preserve"> </w:t>
      </w:r>
      <w:commentRangeStart w:id="524"/>
      <w:del w:id="525" w:author="Lisa" w:date="2013-02-23T19:09:00Z">
        <w:r w:rsidDel="00F74A1B">
          <w:rPr>
            <w:rFonts w:ascii="Cambria" w:hAnsi="Cambria"/>
          </w:rPr>
          <w:delText>(</w:delText>
        </w:r>
      </w:del>
      <w:r>
        <w:rPr>
          <w:rFonts w:ascii="Cambria" w:hAnsi="Cambria"/>
        </w:rPr>
        <w:t xml:space="preserve">McCarroll and Loader </w:t>
      </w:r>
      <w:commentRangeEnd w:id="524"/>
      <w:ins w:id="526" w:author="Lisa" w:date="2013-02-23T19:09:00Z">
        <w:r>
          <w:rPr>
            <w:rStyle w:val="CommentReference"/>
            <w:szCs w:val="18"/>
          </w:rPr>
          <w:commentReference w:id="524"/>
        </w:r>
        <w:r>
          <w:rPr>
            <w:rFonts w:ascii="Cambria" w:hAnsi="Cambria"/>
          </w:rPr>
          <w:t>[</w:t>
        </w:r>
      </w:ins>
      <w:r>
        <w:rPr>
          <w:rFonts w:ascii="Cambria" w:hAnsi="Cambria"/>
        </w:rPr>
        <w:t>2004</w:t>
      </w:r>
      <w:ins w:id="527" w:author="Lisa" w:date="2013-02-23T19:09:00Z">
        <w:r>
          <w:rPr>
            <w:rFonts w:ascii="Cambria" w:hAnsi="Cambria"/>
          </w:rPr>
          <w:t>]</w:t>
        </w:r>
      </w:ins>
      <w:del w:id="528" w:author="Lisa" w:date="2013-02-23T19:09:00Z">
        <w:r w:rsidDel="00F74A1B">
          <w:rPr>
            <w:rFonts w:ascii="Cambria" w:hAnsi="Cambria"/>
          </w:rPr>
          <w:delText>)</w:delText>
        </w:r>
      </w:del>
      <w:r>
        <w:rPr>
          <w:rFonts w:ascii="Cambria" w:hAnsi="Cambria"/>
        </w:rPr>
        <w:t xml:space="preserve">, </w:t>
      </w:r>
      <w:ins w:id="529" w:author="Lisa" w:date="2013-02-24T07:02:00Z">
        <w:r>
          <w:rPr>
            <w:rFonts w:ascii="Cambria" w:hAnsi="Cambria"/>
          </w:rPr>
          <w:t xml:space="preserve">but </w:t>
        </w:r>
      </w:ins>
      <w:r>
        <w:rPr>
          <w:rFonts w:ascii="Cambria" w:hAnsi="Cambria"/>
        </w:rPr>
        <w:t xml:space="preserve">extending the linear extrapolation </w:t>
      </w:r>
      <w:del w:id="530" w:author="Lisa" w:date="2013-02-24T07:02:00Z">
        <w:r w:rsidDel="006D0432">
          <w:rPr>
            <w:rFonts w:ascii="Cambria" w:hAnsi="Cambria"/>
          </w:rPr>
          <w:delText xml:space="preserve">use </w:delText>
        </w:r>
      </w:del>
      <w:r>
        <w:rPr>
          <w:rFonts w:ascii="Cambria" w:hAnsi="Cambria"/>
        </w:rPr>
        <w:t xml:space="preserve">to 2010. Annual atmospheric averages of </w:t>
      </w:r>
      <w:del w:id="531" w:author="Lisa" w:date="2013-02-24T07:02:00Z">
        <w:r w:rsidDel="006D0432">
          <w:rPr>
            <w:rFonts w:ascii="Cambria" w:hAnsi="Cambria"/>
          </w:rPr>
          <w:delText>carbon dioxide</w:delText>
        </w:r>
      </w:del>
      <w:ins w:id="532" w:author="Lisa" w:date="2013-02-24T07:02:00Z">
        <w:r>
          <w:rPr>
            <w:rFonts w:ascii="Cambria" w:hAnsi="Cambria"/>
          </w:rPr>
          <w:t>CO</w:t>
        </w:r>
        <w:r w:rsidRPr="00CC2743">
          <w:rPr>
            <w:rFonts w:ascii="Cambria" w:hAnsi="Cambria"/>
            <w:vertAlign w:val="subscript"/>
            <w:rPrChange w:id="533" w:author="Lisa" w:date="2013-02-24T07:02:00Z">
              <w:rPr>
                <w:rFonts w:ascii="Cambria" w:hAnsi="Cambria"/>
              </w:rPr>
            </w:rPrChange>
          </w:rPr>
          <w:t>2</w:t>
        </w:r>
      </w:ins>
      <w:r>
        <w:rPr>
          <w:rFonts w:ascii="Cambria" w:hAnsi="Cambria"/>
        </w:rPr>
        <w:t xml:space="preserve"> concentration from Mauna Loa, Hawaii (</w:t>
      </w:r>
      <w:r>
        <w:rPr>
          <w:rFonts w:ascii="Cambria" w:hAnsi="Cambria"/>
          <w:color w:val="333333"/>
          <w:sz w:val="24"/>
          <w:szCs w:val="24"/>
          <w:shd w:val="clear" w:color="auto" w:fill="FFFFFF"/>
        </w:rPr>
        <w:t>www.esrl.noaa.gov/gmd/ccgg/trends/, courtesy of Dr. Pieter Tans (NOAA/ESRL) and Dr. Ralph Keeling (Scripps Institution of Oceanography)</w:t>
      </w:r>
      <w:r>
        <w:rPr>
          <w:rFonts w:ascii="Cambria" w:hAnsi="Cambria"/>
        </w:rPr>
        <w:t>) were supplemented with Lawdome ice core records to construct a historical record of C</w:t>
      </w:r>
      <w:r>
        <w:rPr>
          <w:rFonts w:ascii="Cambria" w:hAnsi="Cambria"/>
          <w:vertAlign w:val="subscript"/>
        </w:rPr>
        <w:t>a</w:t>
      </w:r>
      <w:bookmarkStart w:id="534" w:name="__UnoMark__28542_249939903"/>
      <w:ins w:id="535" w:author="Lisa" w:date="2013-02-24T07:03:00Z">
        <w:r>
          <w:rPr>
            <w:rFonts w:ascii="Cambria" w:hAnsi="Cambria"/>
            <w:vertAlign w:val="subscript"/>
          </w:rPr>
          <w:t xml:space="preserve"> </w:t>
        </w:r>
      </w:ins>
      <w:r>
        <w:rPr>
          <w:rFonts w:ascii="Cambria" w:hAnsi="Cambria"/>
        </w:rPr>
        <w:t>[</w:t>
      </w:r>
      <w:r>
        <w:rPr>
          <w:rFonts w:ascii="Cambria" w:hAnsi="Cambria"/>
          <w:i/>
        </w:rPr>
        <w:t>Etheridge et al.</w:t>
      </w:r>
      <w:r>
        <w:rPr>
          <w:rFonts w:ascii="Cambria" w:hAnsi="Cambria"/>
        </w:rPr>
        <w:t>, 1998]</w:t>
      </w:r>
      <w:bookmarkEnd w:id="534"/>
      <w:r>
        <w:rPr>
          <w:rFonts w:ascii="Cambria" w:hAnsi="Cambria"/>
          <w:vertAlign w:val="subscript"/>
        </w:rPr>
        <w:t xml:space="preserve"> .</w:t>
      </w:r>
    </w:p>
    <w:p w:rsidR="00CC2743" w:rsidRDefault="00CC2743"/>
    <w:p w:rsidR="00CC2743" w:rsidRDefault="00CC2743">
      <w:r>
        <w:rPr>
          <w:rFonts w:ascii="Cambria" w:hAnsi="Cambria"/>
        </w:rPr>
        <w:t>Water use efficiency showed strong patterns by year, age</w:t>
      </w:r>
      <w:ins w:id="536" w:author="Lisa" w:date="2013-02-24T07:04:00Z">
        <w:r>
          <w:rPr>
            <w:rFonts w:ascii="Cambria" w:hAnsi="Cambria"/>
          </w:rPr>
          <w:t>,</w:t>
        </w:r>
      </w:ins>
      <w:r>
        <w:rPr>
          <w:rFonts w:ascii="Cambria" w:hAnsi="Cambria"/>
        </w:rPr>
        <w:t xml:space="preserve"> and site. Factor regression standardization was used, as above, to separate these effects. In contrast to the ring width chronology above, the canonical vectors were scaled such that the magnitude of the data was retained in the forcing (</w:t>
      </w:r>
      <w:r>
        <w:rPr>
          <w:rFonts w:ascii="Cambria" w:hAnsi="Cambria"/>
          <w:b/>
          <w:bCs/>
        </w:rPr>
        <w:t>F</w:t>
      </w:r>
      <w:r>
        <w:rPr>
          <w:rFonts w:ascii="Cambria" w:hAnsi="Cambria"/>
        </w:rPr>
        <w:t xml:space="preserve">) to aid reader interpretation of typical intrinsic water use efficiency values. Akaike's information criteria confirmed that </w:t>
      </w:r>
      <w:ins w:id="537" w:author="Lisa" w:date="2013-02-24T07:04:00Z">
        <w:r>
          <w:rPr>
            <w:rFonts w:ascii="Cambria" w:hAnsi="Cambria"/>
          </w:rPr>
          <w:t xml:space="preserve">in this case </w:t>
        </w:r>
      </w:ins>
      <w:r>
        <w:rPr>
          <w:rFonts w:ascii="Cambria" w:hAnsi="Cambria"/>
        </w:rPr>
        <w:t>the full model was most appropriate</w:t>
      </w:r>
      <w:del w:id="538" w:author="Lisa" w:date="2013-02-24T07:04:00Z">
        <w:r w:rsidDel="006D0432">
          <w:rPr>
            <w:rFonts w:ascii="Cambria" w:hAnsi="Cambria"/>
          </w:rPr>
          <w:delText xml:space="preserve"> in this case</w:delText>
        </w:r>
      </w:del>
      <w:r>
        <w:rPr>
          <w:rFonts w:ascii="Cambria" w:hAnsi="Cambria"/>
        </w:rPr>
        <w:t>.</w:t>
      </w:r>
    </w:p>
    <w:p w:rsidR="00CC2743" w:rsidRDefault="00CC2743" w:rsidP="00B24283">
      <w:pPr>
        <w:pStyle w:val="Heading2"/>
        <w:pPrChange w:id="539" w:author="HomeUser" w:date="2013-03-01T16:54:00Z">
          <w:pPr>
            <w:pStyle w:val="Heading4"/>
            <w:ind w:left="0" w:firstLine="0"/>
          </w:pPr>
        </w:pPrChange>
      </w:pPr>
      <w:r>
        <w:t>2.</w:t>
      </w:r>
      <w:del w:id="540" w:author="HomeUser" w:date="2013-03-01T16:55:00Z">
        <w:r w:rsidDel="00B24283">
          <w:delText xml:space="preserve">6 </w:delText>
        </w:r>
      </w:del>
      <w:ins w:id="541" w:author="HomeUser" w:date="2013-03-01T16:55:00Z">
        <w:r w:rsidR="00B24283">
          <w:t>7</w:t>
        </w:r>
        <w:r w:rsidR="00B24283">
          <w:t xml:space="preserve"> </w:t>
        </w:r>
      </w:ins>
      <w:r>
        <w:t>Links between climate, water use efficienc</w:t>
      </w:r>
      <w:ins w:id="542" w:author="Lisa" w:date="2013-02-24T07:04:00Z">
        <w:r>
          <w:t>,</w:t>
        </w:r>
      </w:ins>
      <w:r>
        <w:t xml:space="preserve">y and growth </w:t>
      </w:r>
    </w:p>
    <w:p w:rsidR="00CC2743" w:rsidRDefault="00CC2743">
      <w:r>
        <w:rPr>
          <w:rFonts w:ascii="Cambria" w:hAnsi="Cambria"/>
        </w:rPr>
        <w:t>The climate sensitivity and responses of jack pine chronologies are well-established in the literature, so we designed our analy</w:t>
      </w:r>
      <w:ins w:id="543" w:author="Lisa" w:date="2013-02-24T07:05:00Z">
        <w:r>
          <w:rPr>
            <w:rFonts w:ascii="Cambria" w:hAnsi="Cambria"/>
          </w:rPr>
          <w:t>sis</w:t>
        </w:r>
      </w:ins>
      <w:del w:id="544" w:author="Lisa" w:date="2013-02-24T07:05:00Z">
        <w:r w:rsidDel="006D0432">
          <w:rPr>
            <w:rFonts w:ascii="Cambria" w:hAnsi="Cambria"/>
          </w:rPr>
          <w:delText>tical</w:delText>
        </w:r>
      </w:del>
      <w:r>
        <w:rPr>
          <w:rFonts w:ascii="Cambria" w:hAnsi="Cambria"/>
        </w:rPr>
        <w:t xml:space="preserve"> </w:t>
      </w:r>
      <w:del w:id="545" w:author="Lisa" w:date="2013-02-24T07:04:00Z">
        <w:r w:rsidDel="006D0432">
          <w:rPr>
            <w:rFonts w:ascii="Cambria" w:hAnsi="Cambria"/>
          </w:rPr>
          <w:delText>to des</w:delText>
        </w:r>
      </w:del>
      <w:del w:id="546" w:author="Lisa" w:date="2013-02-24T07:05:00Z">
        <w:r w:rsidDel="006D0432">
          <w:rPr>
            <w:rFonts w:ascii="Cambria" w:hAnsi="Cambria"/>
          </w:rPr>
          <w:delText xml:space="preserve">ign </w:delText>
        </w:r>
      </w:del>
      <w:r>
        <w:rPr>
          <w:rFonts w:ascii="Cambria" w:hAnsi="Cambria"/>
        </w:rPr>
        <w:t>to test the previously observed relationships using our data.</w:t>
      </w:r>
      <w:del w:id="547" w:author="Lisa" w:date="2013-02-23T18:13:00Z">
        <w:r w:rsidDel="00A52847">
          <w:rPr>
            <w:rFonts w:ascii="Cambria" w:hAnsi="Cambria"/>
          </w:rPr>
          <w:delText xml:space="preserve">  </w:delText>
        </w:r>
      </w:del>
      <w:ins w:id="548" w:author="Lisa" w:date="2013-02-23T18:13:00Z">
        <w:r>
          <w:rPr>
            <w:rFonts w:ascii="Cambria" w:hAnsi="Cambria"/>
          </w:rPr>
          <w:t xml:space="preserve"> </w:t>
        </w:r>
      </w:ins>
      <w:r>
        <w:rPr>
          <w:rFonts w:ascii="Cambria" w:hAnsi="Cambria"/>
        </w:rPr>
        <w:t xml:space="preserve">Drought-induced growth limitation is a common theme </w:t>
      </w:r>
      <w:bookmarkStart w:id="549" w:name="__UnoMark__28562_249939903"/>
      <w:r>
        <w:rPr>
          <w:rFonts w:ascii="Cambria" w:hAnsi="Cambria"/>
        </w:rPr>
        <w:t>[</w:t>
      </w:r>
      <w:r>
        <w:rPr>
          <w:rFonts w:ascii="Cambria" w:hAnsi="Cambria"/>
          <w:i/>
        </w:rPr>
        <w:t>Brooks et al.</w:t>
      </w:r>
      <w:r>
        <w:rPr>
          <w:rFonts w:ascii="Cambria" w:hAnsi="Cambria"/>
        </w:rPr>
        <w:t xml:space="preserve">, 2011; </w:t>
      </w:r>
      <w:r w:rsidRPr="006E76CA">
        <w:rPr>
          <w:rFonts w:ascii="Cambria" w:hAnsi="Cambria"/>
          <w:i/>
        </w:rPr>
        <w:t>Girardin et al.,</w:t>
      </w:r>
      <w:r>
        <w:rPr>
          <w:rFonts w:ascii="Cambria" w:hAnsi="Cambria"/>
        </w:rPr>
        <w:t xml:space="preserve"> 2012; </w:t>
      </w:r>
      <w:r>
        <w:rPr>
          <w:rFonts w:ascii="Cambria" w:hAnsi="Cambria"/>
          <w:i/>
        </w:rPr>
        <w:t>Hoffer and Tardif</w:t>
      </w:r>
      <w:r>
        <w:rPr>
          <w:rFonts w:ascii="Cambria" w:hAnsi="Cambria"/>
        </w:rPr>
        <w:t>, 2009;</w:t>
      </w:r>
      <w:ins w:id="550" w:author="Lisa" w:date="2013-02-23T19:11:00Z">
        <w:r>
          <w:rPr>
            <w:rFonts w:ascii="Cambria" w:hAnsi="Cambria"/>
          </w:rPr>
          <w:t xml:space="preserve"> </w:t>
        </w:r>
      </w:ins>
      <w:r>
        <w:rPr>
          <w:rFonts w:ascii="Cambria" w:hAnsi="Cambria"/>
          <w:i/>
        </w:rPr>
        <w:t>Hofgaard et al.</w:t>
      </w:r>
      <w:r>
        <w:rPr>
          <w:rFonts w:ascii="Cambria" w:hAnsi="Cambria"/>
        </w:rPr>
        <w:t xml:space="preserve">, 1999; </w:t>
      </w:r>
      <w:r>
        <w:rPr>
          <w:rFonts w:ascii="Cambria" w:hAnsi="Cambria"/>
          <w:i/>
        </w:rPr>
        <w:t>Larsen and MacDonald</w:t>
      </w:r>
      <w:r>
        <w:rPr>
          <w:rFonts w:ascii="Cambria" w:hAnsi="Cambria"/>
        </w:rPr>
        <w:t xml:space="preserve">, 1995; </w:t>
      </w:r>
      <w:r>
        <w:rPr>
          <w:rFonts w:ascii="Cambria" w:hAnsi="Cambria"/>
          <w:i/>
        </w:rPr>
        <w:t>Savva et al.</w:t>
      </w:r>
      <w:r>
        <w:rPr>
          <w:rFonts w:ascii="Cambria" w:hAnsi="Cambria"/>
        </w:rPr>
        <w:t xml:space="preserve">, 2008; </w:t>
      </w:r>
      <w:r>
        <w:rPr>
          <w:rFonts w:ascii="Cambria" w:hAnsi="Cambria"/>
          <w:i/>
        </w:rPr>
        <w:t>Tardif and Conciatori</w:t>
      </w:r>
      <w:r>
        <w:rPr>
          <w:rFonts w:ascii="Cambria" w:hAnsi="Cambria"/>
        </w:rPr>
        <w:t>, 2001]</w:t>
      </w:r>
      <w:bookmarkEnd w:id="549"/>
      <w:del w:id="551" w:author="Lisa" w:date="2013-02-23T18:12:00Z">
        <w:r w:rsidDel="00A52847">
          <w:rPr>
            <w:rFonts w:ascii="Cambria" w:hAnsi="Cambria"/>
            <w:shd w:val="clear" w:color="auto" w:fill="FFFFFF"/>
          </w:rPr>
          <w:delText>Girardin</w:delText>
        </w:r>
        <w:r w:rsidDel="00A52847">
          <w:rPr>
            <w:rFonts w:ascii="Cambria" w:hAnsi="Cambria"/>
            <w:i/>
            <w:iCs/>
            <w:shd w:val="clear" w:color="auto" w:fill="FFFFFF"/>
          </w:rPr>
          <w:delText>et al.</w:delText>
        </w:r>
        <w:r w:rsidDel="00A52847">
          <w:rPr>
            <w:rFonts w:ascii="Cambria" w:hAnsi="Cambria"/>
            <w:shd w:val="clear" w:color="auto" w:fill="FFFFFF"/>
          </w:rPr>
          <w:delText xml:space="preserve"> (2012)</w:delText>
        </w:r>
        <w:r w:rsidDel="00A52847">
          <w:rPr>
            <w:rFonts w:ascii="Cambria" w:hAnsi="Cambria"/>
          </w:rPr>
          <w:delText>,</w:delText>
        </w:r>
      </w:del>
      <w:ins w:id="552" w:author="Lisa" w:date="2013-02-23T18:12:00Z">
        <w:r>
          <w:rPr>
            <w:rFonts w:ascii="Cambria" w:hAnsi="Cambria"/>
            <w:shd w:val="clear" w:color="auto" w:fill="FFFFFF"/>
          </w:rPr>
          <w:t>,</w:t>
        </w:r>
      </w:ins>
      <w:r>
        <w:rPr>
          <w:rFonts w:ascii="Cambria" w:hAnsi="Cambria"/>
        </w:rPr>
        <w:t xml:space="preserve"> but warm </w:t>
      </w:r>
      <w:bookmarkStart w:id="553" w:name="__UnoMark__28572_249939903"/>
      <w:r>
        <w:rPr>
          <w:rFonts w:ascii="Cambria" w:hAnsi="Cambria"/>
        </w:rPr>
        <w:t>[</w:t>
      </w:r>
      <w:r>
        <w:rPr>
          <w:rFonts w:ascii="Cambria" w:hAnsi="Cambria"/>
          <w:i/>
        </w:rPr>
        <w:t>Botkin et al.</w:t>
      </w:r>
      <w:r>
        <w:rPr>
          <w:rFonts w:ascii="Cambria" w:hAnsi="Cambria"/>
        </w:rPr>
        <w:t xml:space="preserve">, 1991; </w:t>
      </w:r>
      <w:r>
        <w:rPr>
          <w:rFonts w:ascii="Cambria" w:hAnsi="Cambria"/>
          <w:i/>
        </w:rPr>
        <w:t>Despland and Houle</w:t>
      </w:r>
      <w:r>
        <w:rPr>
          <w:rFonts w:ascii="Cambria" w:hAnsi="Cambria"/>
        </w:rPr>
        <w:t xml:space="preserve">, 1997; </w:t>
      </w:r>
      <w:r>
        <w:rPr>
          <w:rFonts w:ascii="Cambria" w:hAnsi="Cambria"/>
          <w:i/>
        </w:rPr>
        <w:t>Hamel et al.</w:t>
      </w:r>
      <w:r>
        <w:rPr>
          <w:rFonts w:ascii="Cambria" w:hAnsi="Cambria"/>
        </w:rPr>
        <w:t xml:space="preserve">, </w:t>
      </w:r>
      <w:r>
        <w:rPr>
          <w:rFonts w:ascii="Cambria" w:hAnsi="Cambria"/>
        </w:rPr>
        <w:lastRenderedPageBreak/>
        <w:t xml:space="preserve">2004; </w:t>
      </w:r>
      <w:r>
        <w:rPr>
          <w:rFonts w:ascii="Cambria" w:hAnsi="Cambria"/>
          <w:i/>
        </w:rPr>
        <w:t>Huang et al.</w:t>
      </w:r>
      <w:r>
        <w:rPr>
          <w:rFonts w:ascii="Cambria" w:hAnsi="Cambria"/>
        </w:rPr>
        <w:t>, 2010]</w:t>
      </w:r>
      <w:bookmarkEnd w:id="553"/>
      <w:ins w:id="554" w:author="Lisa" w:date="2013-02-23T18:12:00Z">
        <w:r>
          <w:rPr>
            <w:rFonts w:ascii="Cambria" w:hAnsi="Cambria"/>
          </w:rPr>
          <w:t xml:space="preserve"> </w:t>
        </w:r>
      </w:ins>
      <w:r>
        <w:rPr>
          <w:rFonts w:ascii="Cambria" w:hAnsi="Cambria"/>
        </w:rPr>
        <w:t xml:space="preserve">or extended growing seasons have also been found to increase jack pine growth </w:t>
      </w:r>
      <w:bookmarkStart w:id="555" w:name="__UnoMark__28592_249939903"/>
      <w:r>
        <w:rPr>
          <w:rFonts w:ascii="Cambria" w:hAnsi="Cambria"/>
        </w:rPr>
        <w:t>[</w:t>
      </w:r>
      <w:r>
        <w:rPr>
          <w:rFonts w:ascii="Cambria" w:hAnsi="Cambria"/>
          <w:i/>
        </w:rPr>
        <w:t>Despland and Houle</w:t>
      </w:r>
      <w:r>
        <w:rPr>
          <w:rFonts w:ascii="Cambria" w:hAnsi="Cambria"/>
        </w:rPr>
        <w:t xml:space="preserve">, 1997; </w:t>
      </w:r>
      <w:r>
        <w:rPr>
          <w:rFonts w:ascii="Cambria" w:hAnsi="Cambria"/>
          <w:i/>
        </w:rPr>
        <w:t>Hofgaard et al.</w:t>
      </w:r>
      <w:r>
        <w:rPr>
          <w:rFonts w:ascii="Cambria" w:hAnsi="Cambria"/>
        </w:rPr>
        <w:t xml:space="preserve">, 1999; </w:t>
      </w:r>
      <w:r>
        <w:rPr>
          <w:rFonts w:ascii="Cambria" w:hAnsi="Cambria"/>
          <w:i/>
        </w:rPr>
        <w:t>Tardif and Conciatori</w:t>
      </w:r>
      <w:r>
        <w:rPr>
          <w:rFonts w:ascii="Cambria" w:hAnsi="Cambria"/>
        </w:rPr>
        <w:t>, 2001]</w:t>
      </w:r>
      <w:bookmarkEnd w:id="555"/>
      <w:r>
        <w:rPr>
          <w:rFonts w:ascii="Cambria" w:hAnsi="Cambria"/>
        </w:rPr>
        <w:t xml:space="preserve">. Growing season growing degree days and growing season precipitation were selected as the drought-linked climate variables </w:t>
      </w:r>
      <w:ins w:id="556" w:author="Lisa" w:date="2013-02-24T07:06:00Z">
        <w:r>
          <w:rPr>
            <w:rFonts w:ascii="Cambria" w:hAnsi="Cambria"/>
          </w:rPr>
          <w:t xml:space="preserve">as they are fairly general </w:t>
        </w:r>
      </w:ins>
      <w:del w:id="557" w:author="Lisa" w:date="2013-02-24T07:05:00Z">
        <w:r w:rsidDel="006D0432">
          <w:rPr>
            <w:rFonts w:ascii="Cambria" w:hAnsi="Cambria"/>
          </w:rPr>
          <w:delText xml:space="preserve">in this experiment </w:delText>
        </w:r>
      </w:del>
      <w:del w:id="558" w:author="Lisa" w:date="2013-02-24T07:06:00Z">
        <w:r w:rsidDel="006D0432">
          <w:rPr>
            <w:rFonts w:ascii="Cambria" w:hAnsi="Cambria"/>
          </w:rPr>
          <w:delText xml:space="preserve">due to their broad nature </w:delText>
        </w:r>
      </w:del>
      <w:r>
        <w:rPr>
          <w:rFonts w:ascii="Cambria" w:hAnsi="Cambria"/>
        </w:rPr>
        <w:t xml:space="preserve">and simple </w:t>
      </w:r>
      <w:ins w:id="559" w:author="Lisa" w:date="2013-02-24T07:06:00Z">
        <w:r>
          <w:rPr>
            <w:rFonts w:ascii="Cambria" w:hAnsi="Cambria"/>
          </w:rPr>
          <w:t xml:space="preserve">to </w:t>
        </w:r>
      </w:ins>
      <w:r>
        <w:rPr>
          <w:rFonts w:ascii="Cambria" w:hAnsi="Cambria"/>
        </w:rPr>
        <w:t>interpret</w:t>
      </w:r>
      <w:del w:id="560" w:author="Lisa" w:date="2013-02-24T07:06:00Z">
        <w:r w:rsidDel="006D0432">
          <w:rPr>
            <w:rFonts w:ascii="Cambria" w:hAnsi="Cambria"/>
          </w:rPr>
          <w:delText>ation</w:delText>
        </w:r>
      </w:del>
      <w:r>
        <w:rPr>
          <w:rFonts w:ascii="Cambria" w:hAnsi="Cambria"/>
        </w:rPr>
        <w:t xml:space="preserve"> while growing degree days provide</w:t>
      </w:r>
      <w:ins w:id="561" w:author="Lisa" w:date="2013-02-24T07:05:00Z">
        <w:r>
          <w:rPr>
            <w:rFonts w:ascii="Cambria" w:hAnsi="Cambria"/>
          </w:rPr>
          <w:t>d</w:t>
        </w:r>
      </w:ins>
      <w:del w:id="562" w:author="Lisa" w:date="2013-02-24T07:05:00Z">
        <w:r w:rsidDel="006D0432">
          <w:rPr>
            <w:rFonts w:ascii="Cambria" w:hAnsi="Cambria"/>
          </w:rPr>
          <w:delText>s</w:delText>
        </w:r>
      </w:del>
      <w:r>
        <w:rPr>
          <w:rFonts w:ascii="Cambria" w:hAnsi="Cambria"/>
        </w:rPr>
        <w:t xml:space="preserve"> a test for temperature limitation.</w:t>
      </w:r>
      <w:del w:id="563" w:author="Lisa" w:date="2013-02-23T18:13:00Z">
        <w:r w:rsidDel="00A52847">
          <w:rPr>
            <w:rFonts w:ascii="Cambria" w:hAnsi="Cambria"/>
          </w:rPr>
          <w:delText xml:space="preserve">  </w:delText>
        </w:r>
      </w:del>
      <w:ins w:id="564" w:author="Lisa" w:date="2013-02-23T18:13:00Z">
        <w:r>
          <w:rPr>
            <w:rFonts w:ascii="Cambria" w:hAnsi="Cambria"/>
          </w:rPr>
          <w:t xml:space="preserve"> </w:t>
        </w:r>
      </w:ins>
      <w:r>
        <w:rPr>
          <w:rFonts w:ascii="Cambria" w:hAnsi="Cambria"/>
        </w:rPr>
        <w:t xml:space="preserve">Growing season length was selected as a largely orthogonal measurement to test the second hypothesis directly. Similarly, </w:t>
      </w:r>
      <w:del w:id="565" w:author="Lisa" w:date="2013-02-24T07:06:00Z">
        <w:r w:rsidDel="006D0432">
          <w:rPr>
            <w:rFonts w:ascii="Cambria" w:hAnsi="Cambria"/>
          </w:rPr>
          <w:delText>a number of</w:delText>
        </w:r>
      </w:del>
      <w:ins w:id="566" w:author="Lisa" w:date="2013-02-24T07:06:00Z">
        <w:r>
          <w:rPr>
            <w:rFonts w:ascii="Cambria" w:hAnsi="Cambria"/>
          </w:rPr>
          <w:t>several</w:t>
        </w:r>
      </w:ins>
      <w:r>
        <w:rPr>
          <w:rFonts w:ascii="Cambria" w:hAnsi="Cambria"/>
        </w:rPr>
        <w:t xml:space="preserve"> studies have investigated carbon fertilization in jack pine (</w:t>
      </w:r>
      <w:r w:rsidRPr="00CC2743">
        <w:rPr>
          <w:rFonts w:ascii="Cambria" w:hAnsi="Cambria"/>
          <w:highlight w:val="yellow"/>
          <w:rPrChange w:id="567" w:author="Lisa" w:date="2013-02-23T18:12:00Z">
            <w:rPr>
              <w:rFonts w:ascii="Cambria" w:hAnsi="Cambria"/>
            </w:rPr>
          </w:rPrChange>
        </w:rPr>
        <w:t>CITATIONS).</w:t>
      </w:r>
      <w:r>
        <w:rPr>
          <w:rFonts w:ascii="Cambria" w:hAnsi="Cambria"/>
        </w:rPr>
        <w:t xml:space="preserve"> Elevated water</w:t>
      </w:r>
      <w:ins w:id="568" w:author="Lisa" w:date="2013-02-23T21:49:00Z">
        <w:r>
          <w:rPr>
            <w:rFonts w:ascii="Cambria" w:hAnsi="Cambria"/>
          </w:rPr>
          <w:t xml:space="preserve"> </w:t>
        </w:r>
      </w:ins>
      <w:del w:id="569" w:author="Lisa" w:date="2013-02-23T21:49:00Z">
        <w:r w:rsidDel="00352FE9">
          <w:rPr>
            <w:rFonts w:ascii="Cambria" w:hAnsi="Cambria"/>
          </w:rPr>
          <w:delText>-</w:delText>
        </w:r>
      </w:del>
      <w:r>
        <w:rPr>
          <w:rFonts w:ascii="Cambria" w:hAnsi="Cambria"/>
        </w:rPr>
        <w:t>use efficiency is a compelling mechanistic explanation of this effect</w:t>
      </w:r>
      <w:ins w:id="570" w:author="Lisa" w:date="2013-02-24T07:07:00Z">
        <w:r>
          <w:rPr>
            <w:rFonts w:ascii="Cambria" w:hAnsi="Cambria"/>
          </w:rPr>
          <w:t xml:space="preserve"> so </w:t>
        </w:r>
      </w:ins>
      <w:del w:id="571" w:author="Lisa" w:date="2013-02-24T07:06:00Z">
        <w:r w:rsidDel="006D0432">
          <w:rPr>
            <w:rFonts w:ascii="Cambria" w:hAnsi="Cambria"/>
          </w:rPr>
          <w:delText xml:space="preserve">, </w:delText>
        </w:r>
      </w:del>
      <w:r>
        <w:rPr>
          <w:rFonts w:ascii="Cambria" w:hAnsi="Cambria"/>
        </w:rPr>
        <w:t xml:space="preserve">we </w:t>
      </w:r>
      <w:del w:id="572" w:author="Lisa" w:date="2013-02-24T07:07:00Z">
        <w:r w:rsidDel="006D0432">
          <w:rPr>
            <w:rFonts w:ascii="Cambria" w:hAnsi="Cambria"/>
          </w:rPr>
          <w:delText xml:space="preserve">can </w:delText>
        </w:r>
      </w:del>
      <w:r>
        <w:rPr>
          <w:rFonts w:ascii="Cambria" w:hAnsi="Cambria"/>
        </w:rPr>
        <w:t>use</w:t>
      </w:r>
      <w:ins w:id="573" w:author="Lisa" w:date="2013-02-24T07:07:00Z">
        <w:r>
          <w:rPr>
            <w:rFonts w:ascii="Cambria" w:hAnsi="Cambria"/>
          </w:rPr>
          <w:t>d</w:t>
        </w:r>
      </w:ins>
      <w:r>
        <w:rPr>
          <w:rFonts w:ascii="Cambria" w:hAnsi="Cambria"/>
        </w:rPr>
        <w:t xml:space="preserve"> the reconstructed typical intrinsic water use efficiency from the δ</w:t>
      </w:r>
      <w:r>
        <w:rPr>
          <w:rFonts w:ascii="Cambria" w:hAnsi="Cambria"/>
          <w:vertAlign w:val="superscript"/>
        </w:rPr>
        <w:t>13</w:t>
      </w:r>
      <w:r>
        <w:rPr>
          <w:rFonts w:ascii="Cambria" w:hAnsi="Cambria"/>
        </w:rPr>
        <w:t xml:space="preserve">C chronology to investigate </w:t>
      </w:r>
      <w:del w:id="574" w:author="Lisa" w:date="2013-02-24T07:07:00Z">
        <w:r w:rsidDel="006D0432">
          <w:rPr>
            <w:rFonts w:ascii="Cambria" w:hAnsi="Cambria"/>
          </w:rPr>
          <w:delText>this effect</w:delText>
        </w:r>
      </w:del>
      <w:ins w:id="575" w:author="Lisa" w:date="2013-02-24T07:07:00Z">
        <w:r>
          <w:rPr>
            <w:rFonts w:ascii="Cambria" w:hAnsi="Cambria"/>
          </w:rPr>
          <w:t>it</w:t>
        </w:r>
      </w:ins>
      <w:r>
        <w:rPr>
          <w:rFonts w:ascii="Cambria" w:hAnsi="Cambria"/>
        </w:rPr>
        <w:t>. By examining the response of ring width to these variables</w:t>
      </w:r>
      <w:ins w:id="576" w:author="Lisa" w:date="2013-02-24T07:07:00Z">
        <w:r>
          <w:rPr>
            <w:rFonts w:ascii="Cambria" w:hAnsi="Cambria"/>
          </w:rPr>
          <w:t>,</w:t>
        </w:r>
      </w:ins>
      <w:r>
        <w:rPr>
          <w:rFonts w:ascii="Cambria" w:hAnsi="Cambria"/>
        </w:rPr>
        <w:t xml:space="preserve"> we c</w:t>
      </w:r>
      <w:ins w:id="577" w:author="Lisa" w:date="2013-02-24T07:07:00Z">
        <w:r>
          <w:rPr>
            <w:rFonts w:ascii="Cambria" w:hAnsi="Cambria"/>
          </w:rPr>
          <w:t>ould explore</w:t>
        </w:r>
      </w:ins>
      <w:del w:id="578" w:author="Lisa" w:date="2013-02-24T07:07:00Z">
        <w:r w:rsidDel="006D0432">
          <w:rPr>
            <w:rFonts w:ascii="Cambria" w:hAnsi="Cambria"/>
          </w:rPr>
          <w:delText>an understand</w:delText>
        </w:r>
      </w:del>
      <w:r>
        <w:rPr>
          <w:rFonts w:ascii="Cambria" w:hAnsi="Cambria"/>
        </w:rPr>
        <w:t xml:space="preserve"> the </w:t>
      </w:r>
      <w:ins w:id="579" w:author="Lisa" w:date="2013-02-24T07:07:00Z">
        <w:r>
          <w:rPr>
            <w:rFonts w:ascii="Cambria" w:hAnsi="Cambria"/>
          </w:rPr>
          <w:t>effe</w:t>
        </w:r>
      </w:ins>
      <w:del w:id="580" w:author="Lisa" w:date="2013-02-24T07:07:00Z">
        <w:r w:rsidDel="006D0432">
          <w:rPr>
            <w:rFonts w:ascii="Cambria" w:hAnsi="Cambria"/>
          </w:rPr>
          <w:delText>impa</w:delText>
        </w:r>
      </w:del>
      <w:r>
        <w:rPr>
          <w:rFonts w:ascii="Cambria" w:hAnsi="Cambria"/>
        </w:rPr>
        <w:t xml:space="preserve">ct of climate change and carbon fertilization on tree growth, while </w:t>
      </w:r>
      <w:del w:id="581" w:author="Lisa" w:date="2013-02-24T07:07:00Z">
        <w:r w:rsidDel="00D442A0">
          <w:rPr>
            <w:rFonts w:ascii="Cambria" w:hAnsi="Cambria"/>
          </w:rPr>
          <w:delText>looking at</w:delText>
        </w:r>
      </w:del>
      <w:ins w:id="582" w:author="Lisa" w:date="2013-02-24T07:07:00Z">
        <w:r>
          <w:rPr>
            <w:rFonts w:ascii="Cambria" w:hAnsi="Cambria"/>
          </w:rPr>
          <w:t>examining</w:t>
        </w:r>
      </w:ins>
      <w:r>
        <w:rPr>
          <w:rFonts w:ascii="Cambria" w:hAnsi="Cambria"/>
        </w:rPr>
        <w:t xml:space="preserve"> the relation</w:t>
      </w:r>
      <w:ins w:id="583" w:author="Lisa" w:date="2013-02-24T07:07:00Z">
        <w:r>
          <w:rPr>
            <w:rFonts w:ascii="Cambria" w:hAnsi="Cambria"/>
          </w:rPr>
          <w:t>ship</w:t>
        </w:r>
      </w:ins>
      <w:r>
        <w:rPr>
          <w:rFonts w:ascii="Cambria" w:hAnsi="Cambria"/>
        </w:rPr>
        <w:t xml:space="preserve"> between climate and water use efficiency help</w:t>
      </w:r>
      <w:ins w:id="584" w:author="Lisa" w:date="2013-02-24T07:07:00Z">
        <w:r>
          <w:rPr>
            <w:rFonts w:ascii="Cambria" w:hAnsi="Cambria"/>
          </w:rPr>
          <w:t>ed</w:t>
        </w:r>
      </w:ins>
      <w:del w:id="585" w:author="Lisa" w:date="2013-02-24T07:07:00Z">
        <w:r w:rsidDel="00D442A0">
          <w:rPr>
            <w:rFonts w:ascii="Cambria" w:hAnsi="Cambria"/>
          </w:rPr>
          <w:delText>s</w:delText>
        </w:r>
      </w:del>
      <w:ins w:id="586" w:author="Lisa" w:date="2013-02-24T07:07:00Z">
        <w:r>
          <w:rPr>
            <w:rFonts w:ascii="Cambria" w:hAnsi="Cambria"/>
          </w:rPr>
          <w:t xml:space="preserve"> to</w:t>
        </w:r>
      </w:ins>
      <w:del w:id="587" w:author="Lisa" w:date="2013-02-24T07:07:00Z">
        <w:r w:rsidDel="00D442A0">
          <w:rPr>
            <w:rFonts w:ascii="Cambria" w:hAnsi="Cambria"/>
          </w:rPr>
          <w:delText xml:space="preserve"> us</w:delText>
        </w:r>
      </w:del>
      <w:r>
        <w:rPr>
          <w:rFonts w:ascii="Cambria" w:hAnsi="Cambria"/>
        </w:rPr>
        <w:t xml:space="preserve"> interpret δ</w:t>
      </w:r>
      <w:r>
        <w:rPr>
          <w:rFonts w:ascii="Cambria" w:hAnsi="Cambria"/>
          <w:vertAlign w:val="superscript"/>
        </w:rPr>
        <w:t>13</w:t>
      </w:r>
      <w:r>
        <w:rPr>
          <w:rFonts w:ascii="Cambria" w:hAnsi="Cambria"/>
        </w:rPr>
        <w:t xml:space="preserve">C measurements. </w:t>
      </w:r>
    </w:p>
    <w:p w:rsidR="00CC2743" w:rsidRDefault="00CC2743">
      <w:r>
        <w:rPr>
          <w:rFonts w:ascii="Cambria" w:hAnsi="Cambria"/>
        </w:rPr>
        <w:t xml:space="preserve">In dendrochronology, it is common practice to assume a linear relationship between tree growth and climate </w:t>
      </w:r>
      <w:bookmarkStart w:id="588" w:name="__UnoMark__28602_249939903"/>
      <w:r>
        <w:rPr>
          <w:rFonts w:ascii="Cambria" w:hAnsi="Cambria"/>
        </w:rPr>
        <w:t>[</w:t>
      </w:r>
      <w:r>
        <w:rPr>
          <w:rFonts w:ascii="Cambria" w:hAnsi="Cambria"/>
          <w:i/>
        </w:rPr>
        <w:t>Biondi and Waikul</w:t>
      </w:r>
      <w:r>
        <w:rPr>
          <w:rFonts w:ascii="Cambria" w:hAnsi="Cambria"/>
        </w:rPr>
        <w:t>, 2004]</w:t>
      </w:r>
      <w:bookmarkEnd w:id="588"/>
      <w:r>
        <w:rPr>
          <w:rFonts w:ascii="Cambria" w:hAnsi="Cambria"/>
        </w:rPr>
        <w:t>. This simplifies analysis and interpretation considerably, especially when the final goal is climate reconstruction</w:t>
      </w:r>
      <w:ins w:id="589" w:author="Lisa" w:date="2013-02-24T18:47:00Z">
        <w:r>
          <w:rPr>
            <w:rFonts w:ascii="Cambria" w:hAnsi="Cambria"/>
          </w:rPr>
          <w:t>,</w:t>
        </w:r>
      </w:ins>
      <w:r>
        <w:rPr>
          <w:rFonts w:ascii="Cambria" w:hAnsi="Cambria"/>
        </w:rPr>
        <w:t xml:space="preserve"> and may be a good assumption when the observed range of variability is small or far from local optima </w:t>
      </w:r>
      <w:bookmarkStart w:id="590" w:name="__UnoMark__28612_249939903"/>
      <w:r>
        <w:rPr>
          <w:rFonts w:ascii="Cambria" w:hAnsi="Cambria"/>
        </w:rPr>
        <w:t>[</w:t>
      </w:r>
      <w:r>
        <w:rPr>
          <w:rFonts w:ascii="Cambria" w:hAnsi="Cambria"/>
          <w:i/>
        </w:rPr>
        <w:t>Loehle</w:t>
      </w:r>
      <w:r>
        <w:rPr>
          <w:rFonts w:ascii="Cambria" w:hAnsi="Cambria"/>
        </w:rPr>
        <w:t>, 2009]</w:t>
      </w:r>
      <w:bookmarkEnd w:id="590"/>
      <w:r>
        <w:rPr>
          <w:rFonts w:ascii="Cambria" w:hAnsi="Cambria"/>
        </w:rPr>
        <w:t xml:space="preserve">. Nevertheless, nonlinear responses have been shown in tree-ring chronologies </w:t>
      </w:r>
      <w:bookmarkStart w:id="591" w:name="__UnoMark__28622_249939903"/>
      <w:r>
        <w:rPr>
          <w:rFonts w:ascii="Cambria" w:hAnsi="Cambria"/>
        </w:rPr>
        <w:t>[</w:t>
      </w:r>
      <w:r>
        <w:rPr>
          <w:rFonts w:ascii="Cambria" w:hAnsi="Cambria"/>
          <w:i/>
        </w:rPr>
        <w:t>D’Arrigo</w:t>
      </w:r>
      <w:r>
        <w:rPr>
          <w:rFonts w:ascii="Cambria" w:hAnsi="Cambria"/>
        </w:rPr>
        <w:t xml:space="preserve">, 2004; </w:t>
      </w:r>
      <w:r>
        <w:rPr>
          <w:rFonts w:ascii="Cambria" w:hAnsi="Cambria"/>
          <w:i/>
        </w:rPr>
        <w:t>Graumlich and Brubaker</w:t>
      </w:r>
      <w:r>
        <w:rPr>
          <w:rFonts w:ascii="Cambria" w:hAnsi="Cambria"/>
        </w:rPr>
        <w:t xml:space="preserve">, 1986; </w:t>
      </w:r>
      <w:r>
        <w:rPr>
          <w:rFonts w:ascii="Cambria" w:hAnsi="Cambria"/>
          <w:i/>
        </w:rPr>
        <w:t>Helama et al.</w:t>
      </w:r>
      <w:r>
        <w:rPr>
          <w:rFonts w:ascii="Cambria" w:hAnsi="Cambria"/>
        </w:rPr>
        <w:t xml:space="preserve">, 2009; </w:t>
      </w:r>
      <w:r>
        <w:rPr>
          <w:rFonts w:ascii="Cambria" w:hAnsi="Cambria"/>
          <w:i/>
        </w:rPr>
        <w:t>Ni et al.</w:t>
      </w:r>
      <w:r>
        <w:rPr>
          <w:rFonts w:ascii="Cambria" w:hAnsi="Cambria"/>
        </w:rPr>
        <w:t>, 2002]</w:t>
      </w:r>
      <w:bookmarkEnd w:id="591"/>
      <w:r>
        <w:rPr>
          <w:rFonts w:ascii="Cambria" w:hAnsi="Cambria"/>
        </w:rPr>
        <w:t>. Agronomic, ecological</w:t>
      </w:r>
      <w:ins w:id="592" w:author="Lisa" w:date="2013-02-24T07:08:00Z">
        <w:r>
          <w:rPr>
            <w:rFonts w:ascii="Cambria" w:hAnsi="Cambria"/>
          </w:rPr>
          <w:t>,</w:t>
        </w:r>
      </w:ins>
      <w:r>
        <w:rPr>
          <w:rFonts w:ascii="Cambria" w:hAnsi="Cambria"/>
        </w:rPr>
        <w:t xml:space="preserve"> and physiological evidence argue for a nonlinear response to almost all environmental variables, at least over large ranges.</w:t>
      </w:r>
      <w:del w:id="593" w:author="Lisa" w:date="2013-02-23T18:13:00Z">
        <w:r w:rsidDel="00A52847">
          <w:rPr>
            <w:rFonts w:ascii="Cambria" w:hAnsi="Cambria"/>
          </w:rPr>
          <w:delText xml:space="preserve">  </w:delText>
        </w:r>
      </w:del>
      <w:ins w:id="594" w:author="Lisa" w:date="2013-02-23T18:13:00Z">
        <w:r>
          <w:rPr>
            <w:rFonts w:ascii="Cambria" w:hAnsi="Cambria"/>
          </w:rPr>
          <w:t xml:space="preserve"> </w:t>
        </w:r>
      </w:ins>
      <w:r>
        <w:rPr>
          <w:rFonts w:ascii="Cambria" w:hAnsi="Cambria"/>
        </w:rPr>
        <w:t>Resource</w:t>
      </w:r>
      <w:del w:id="595" w:author="Lisa" w:date="2013-02-24T07:08:00Z">
        <w:r w:rsidDel="00D442A0">
          <w:rPr>
            <w:rFonts w:ascii="Cambria" w:hAnsi="Cambria"/>
          </w:rPr>
          <w:delText>s</w:delText>
        </w:r>
      </w:del>
      <w:r>
        <w:rPr>
          <w:rFonts w:ascii="Cambria" w:hAnsi="Cambria"/>
        </w:rPr>
        <w:t xml:space="preserve"> demands </w:t>
      </w:r>
      <w:ins w:id="596" w:author="Lisa" w:date="2013-02-24T07:08:00Z">
        <w:r>
          <w:rPr>
            <w:rFonts w:ascii="Cambria" w:hAnsi="Cambria"/>
          </w:rPr>
          <w:t>(CO</w:t>
        </w:r>
        <w:r w:rsidRPr="00BD76F9">
          <w:rPr>
            <w:rFonts w:ascii="Cambria" w:hAnsi="Cambria"/>
            <w:vertAlign w:val="subscript"/>
          </w:rPr>
          <w:t>2</w:t>
        </w:r>
        <w:r>
          <w:rPr>
            <w:rFonts w:ascii="Cambria" w:hAnsi="Cambria"/>
          </w:rPr>
          <w:t xml:space="preserve">, water, nutrients) </w:t>
        </w:r>
      </w:ins>
      <w:r>
        <w:rPr>
          <w:rFonts w:ascii="Cambria" w:hAnsi="Cambria"/>
        </w:rPr>
        <w:t>can be met</w:t>
      </w:r>
      <w:ins w:id="597" w:author="Lisa" w:date="2013-02-24T07:08:00Z">
        <w:r>
          <w:rPr>
            <w:rFonts w:ascii="Cambria" w:hAnsi="Cambria"/>
          </w:rPr>
          <w:t xml:space="preserve"> but</w:t>
        </w:r>
      </w:ins>
      <w:ins w:id="598" w:author="Lisa" w:date="2013-02-24T18:48:00Z">
        <w:r>
          <w:rPr>
            <w:rFonts w:ascii="Cambria" w:hAnsi="Cambria"/>
          </w:rPr>
          <w:t xml:space="preserve"> response to</w:t>
        </w:r>
      </w:ins>
      <w:del w:id="599" w:author="Lisa" w:date="2013-02-24T07:09:00Z">
        <w:r w:rsidDel="00D442A0">
          <w:rPr>
            <w:rFonts w:ascii="Cambria" w:hAnsi="Cambria"/>
          </w:rPr>
          <w:delText xml:space="preserve"> </w:delText>
        </w:r>
      </w:del>
      <w:del w:id="600" w:author="Lisa" w:date="2013-02-24T07:08:00Z">
        <w:r w:rsidDel="00D442A0">
          <w:rPr>
            <w:rFonts w:ascii="Cambria" w:hAnsi="Cambria"/>
          </w:rPr>
          <w:delText>(</w:delText>
        </w:r>
      </w:del>
      <w:del w:id="601" w:author="Lisa" w:date="2013-02-23T19:14:00Z">
        <w:r w:rsidDel="00F74A1B">
          <w:rPr>
            <w:rFonts w:ascii="Cambria" w:hAnsi="Cambria"/>
          </w:rPr>
          <w:delText>carbon dioxide</w:delText>
        </w:r>
      </w:del>
      <w:del w:id="602" w:author="Lisa" w:date="2013-02-24T07:08:00Z">
        <w:r w:rsidDel="00D442A0">
          <w:rPr>
            <w:rFonts w:ascii="Cambria" w:hAnsi="Cambria"/>
          </w:rPr>
          <w:delText xml:space="preserve">, water, nutrients), </w:delText>
        </w:r>
      </w:del>
      <w:del w:id="603" w:author="Lisa" w:date="2013-02-24T07:09:00Z">
        <w:r w:rsidDel="00D442A0">
          <w:rPr>
            <w:rFonts w:ascii="Cambria" w:hAnsi="Cambria"/>
          </w:rPr>
          <w:delText>while</w:delText>
        </w:r>
      </w:del>
      <w:r>
        <w:rPr>
          <w:rFonts w:ascii="Cambria" w:hAnsi="Cambria"/>
        </w:rPr>
        <w:t xml:space="preserve"> temperature</w:t>
      </w:r>
      <w:del w:id="604" w:author="Lisa" w:date="2013-02-24T18:48:00Z">
        <w:r w:rsidDel="009C0928">
          <w:rPr>
            <w:rFonts w:ascii="Cambria" w:hAnsi="Cambria"/>
          </w:rPr>
          <w:delText>s</w:delText>
        </w:r>
      </w:del>
      <w:ins w:id="605" w:author="Lisa" w:date="2013-02-24T18:48:00Z">
        <w:r>
          <w:rPr>
            <w:rFonts w:ascii="Cambria" w:hAnsi="Cambria"/>
          </w:rPr>
          <w:t xml:space="preserve"> is</w:t>
        </w:r>
      </w:ins>
      <w:r>
        <w:rPr>
          <w:rFonts w:ascii="Cambria" w:hAnsi="Cambria"/>
        </w:rPr>
        <w:t xml:space="preserve"> typically </w:t>
      </w:r>
      <w:del w:id="606" w:author="Lisa" w:date="2013-02-24T18:48:00Z">
        <w:r w:rsidDel="009C0928">
          <w:rPr>
            <w:rFonts w:ascii="Cambria" w:hAnsi="Cambria"/>
          </w:rPr>
          <w:delText xml:space="preserve">show a </w:delText>
        </w:r>
      </w:del>
      <w:r>
        <w:rPr>
          <w:rFonts w:ascii="Cambria" w:hAnsi="Cambria"/>
        </w:rPr>
        <w:t>hump</w:t>
      </w:r>
      <w:ins w:id="607" w:author="Lisa" w:date="2013-02-24T07:09:00Z">
        <w:r>
          <w:rPr>
            <w:rFonts w:ascii="Cambria" w:hAnsi="Cambria"/>
          </w:rPr>
          <w:t>-</w:t>
        </w:r>
      </w:ins>
      <w:del w:id="608" w:author="Lisa" w:date="2013-02-24T07:09:00Z">
        <w:r w:rsidDel="00D442A0">
          <w:rPr>
            <w:rFonts w:ascii="Cambria" w:hAnsi="Cambria"/>
          </w:rPr>
          <w:delText xml:space="preserve"> </w:delText>
        </w:r>
      </w:del>
      <w:r>
        <w:rPr>
          <w:rFonts w:ascii="Cambria" w:hAnsi="Cambria"/>
        </w:rPr>
        <w:t>shaped</w:t>
      </w:r>
      <w:del w:id="609" w:author="Lisa" w:date="2013-02-24T18:48:00Z">
        <w:r w:rsidDel="009C0928">
          <w:rPr>
            <w:rFonts w:ascii="Cambria" w:hAnsi="Cambria"/>
          </w:rPr>
          <w:delText xml:space="preserve"> response</w:delText>
        </w:r>
      </w:del>
      <w:r>
        <w:rPr>
          <w:rFonts w:ascii="Cambria" w:hAnsi="Cambria"/>
        </w:rPr>
        <w:t xml:space="preserve">: </w:t>
      </w:r>
      <w:ins w:id="610" w:author="Lisa" w:date="2013-02-24T18:49:00Z">
        <w:r>
          <w:rPr>
            <w:rFonts w:ascii="Cambria" w:hAnsi="Cambria"/>
          </w:rPr>
          <w:t xml:space="preserve">when it is </w:t>
        </w:r>
      </w:ins>
      <w:r>
        <w:rPr>
          <w:rFonts w:ascii="Cambria" w:hAnsi="Cambria"/>
        </w:rPr>
        <w:t>too l</w:t>
      </w:r>
      <w:del w:id="611" w:author="Lisa" w:date="2013-02-24T18:49:00Z">
        <w:r w:rsidDel="009C0928">
          <w:rPr>
            <w:rFonts w:ascii="Cambria" w:hAnsi="Cambria"/>
          </w:rPr>
          <w:delText>ittle</w:delText>
        </w:r>
      </w:del>
      <w:ins w:id="612" w:author="Lisa" w:date="2013-02-24T18:49:00Z">
        <w:r>
          <w:rPr>
            <w:rFonts w:ascii="Cambria" w:hAnsi="Cambria"/>
          </w:rPr>
          <w:t>ow</w:t>
        </w:r>
      </w:ins>
      <w:del w:id="613" w:author="Lisa" w:date="2013-02-24T18:49:00Z">
        <w:r w:rsidDel="009C0928">
          <w:rPr>
            <w:rFonts w:ascii="Cambria" w:hAnsi="Cambria"/>
          </w:rPr>
          <w:delText xml:space="preserve"> reduces</w:delText>
        </w:r>
      </w:del>
      <w:r>
        <w:rPr>
          <w:rFonts w:ascii="Cambria" w:hAnsi="Cambria"/>
        </w:rPr>
        <w:t xml:space="preserve"> the rate of growth and metabolism</w:t>
      </w:r>
      <w:ins w:id="614" w:author="Lisa" w:date="2013-02-24T18:49:00Z">
        <w:r>
          <w:rPr>
            <w:rFonts w:ascii="Cambria" w:hAnsi="Cambria"/>
          </w:rPr>
          <w:t xml:space="preserve"> is reduced and when it is </w:t>
        </w:r>
      </w:ins>
      <w:del w:id="615" w:author="Lisa" w:date="2013-02-24T18:49:00Z">
        <w:r w:rsidDel="009C0928">
          <w:rPr>
            <w:rFonts w:ascii="Cambria" w:hAnsi="Cambria"/>
          </w:rPr>
          <w:delText xml:space="preserve"> while</w:delText>
        </w:r>
      </w:del>
      <w:r>
        <w:rPr>
          <w:rFonts w:ascii="Cambria" w:hAnsi="Cambria"/>
        </w:rPr>
        <w:t xml:space="preserve"> too </w:t>
      </w:r>
      <w:ins w:id="616" w:author="Lisa" w:date="2013-02-24T18:49:00Z">
        <w:r>
          <w:rPr>
            <w:rFonts w:ascii="Cambria" w:hAnsi="Cambria"/>
          </w:rPr>
          <w:t>high</w:t>
        </w:r>
      </w:ins>
      <w:del w:id="617" w:author="Lisa" w:date="2013-02-24T18:49:00Z">
        <w:r w:rsidDel="009C0928">
          <w:rPr>
            <w:rFonts w:ascii="Cambria" w:hAnsi="Cambria"/>
          </w:rPr>
          <w:delText>much causes</w:delText>
        </w:r>
      </w:del>
      <w:r>
        <w:rPr>
          <w:rFonts w:ascii="Cambria" w:hAnsi="Cambria"/>
        </w:rPr>
        <w:t xml:space="preserve"> drought</w:t>
      </w:r>
      <w:ins w:id="618" w:author="Lisa" w:date="2013-02-24T18:49:00Z">
        <w:r>
          <w:rPr>
            <w:rFonts w:ascii="Cambria" w:hAnsi="Cambria"/>
          </w:rPr>
          <w:t xml:space="preserve"> ensues</w:t>
        </w:r>
      </w:ins>
      <w:r>
        <w:rPr>
          <w:rFonts w:ascii="Cambria" w:hAnsi="Cambria"/>
        </w:rPr>
        <w:t xml:space="preserve">. To test for these effects, we used both generalized additive models (via thin-plate kernel regression smoothing with the R package </w:t>
      </w:r>
      <w:r>
        <w:rPr>
          <w:rFonts w:ascii="Cambria" w:hAnsi="Cambria"/>
          <w:i/>
          <w:iCs/>
        </w:rPr>
        <w:t>mgcv</w:t>
      </w:r>
      <w:r>
        <w:rPr>
          <w:rFonts w:ascii="Cambria" w:hAnsi="Cambria"/>
        </w:rPr>
        <w:t xml:space="preserve">, </w:t>
      </w:r>
      <w:bookmarkStart w:id="619" w:name="__UnoMark__28632_249939903"/>
      <w:r>
        <w:rPr>
          <w:rFonts w:ascii="Cambria" w:hAnsi="Cambria"/>
          <w:i/>
        </w:rPr>
        <w:t>Wood</w:t>
      </w:r>
      <w:r>
        <w:rPr>
          <w:rFonts w:ascii="Cambria" w:hAnsi="Cambria"/>
        </w:rPr>
        <w:t xml:space="preserve"> [2006]</w:t>
      </w:r>
      <w:bookmarkEnd w:id="619"/>
      <w:r>
        <w:rPr>
          <w:rFonts w:ascii="Cambria" w:hAnsi="Cambria"/>
        </w:rPr>
        <w:t>), which assume</w:t>
      </w:r>
      <w:ins w:id="620" w:author="Lisa" w:date="2013-02-24T18:49:00Z">
        <w:r>
          <w:rPr>
            <w:rFonts w:ascii="Cambria" w:hAnsi="Cambria"/>
          </w:rPr>
          <w:t>d</w:t>
        </w:r>
      </w:ins>
      <w:r>
        <w:rPr>
          <w:rFonts w:ascii="Cambria" w:hAnsi="Cambria"/>
        </w:rPr>
        <w:t xml:space="preserve"> only a locally smooth additive fit, and traditional multivariate linear regression. Ring-width forcing was log-transformed to stabilize variance (the error structure is retained from the original growth model) before fitting climate-growth models.</w:t>
      </w:r>
    </w:p>
    <w:p w:rsidR="00CC2743" w:rsidRDefault="00CC2743" w:rsidP="00B24283">
      <w:pPr>
        <w:pStyle w:val="Heading1"/>
        <w:pPrChange w:id="621" w:author="HomeUser" w:date="2013-03-01T16:54:00Z">
          <w:pPr>
            <w:pStyle w:val="Heading1"/>
          </w:pPr>
        </w:pPrChange>
      </w:pPr>
      <w:bookmarkStart w:id="622" w:name="h.4kh49nbumc4d"/>
      <w:bookmarkEnd w:id="622"/>
      <w:r>
        <w:t>3. Results</w:t>
      </w:r>
    </w:p>
    <w:p w:rsidR="00B24283" w:rsidDel="00B24283" w:rsidRDefault="00B24283" w:rsidP="00B24283">
      <w:pPr>
        <w:pStyle w:val="Heading2"/>
        <w:rPr>
          <w:del w:id="623" w:author="HomeUser" w:date="2013-03-01T16:55:00Z"/>
        </w:rPr>
        <w:pPrChange w:id="624" w:author="HomeUser" w:date="2013-03-01T16:55:00Z">
          <w:pPr>
            <w:pStyle w:val="Heading1"/>
          </w:pPr>
        </w:pPrChange>
      </w:pPr>
      <w:ins w:id="625" w:author="HomeUser" w:date="2013-03-01T16:55:00Z">
        <w:r>
          <w:t>3.1 Tree ring width</w:t>
        </w:r>
      </w:ins>
    </w:p>
    <w:p w:rsidR="00B24283" w:rsidRPr="00B24283" w:rsidRDefault="00B24283" w:rsidP="00B24283">
      <w:pPr>
        <w:pStyle w:val="Heading2"/>
        <w:rPr>
          <w:rPrChange w:id="626" w:author="HomeUser" w:date="2013-03-01T16:55:00Z">
            <w:rPr/>
          </w:rPrChange>
        </w:rPr>
        <w:pPrChange w:id="627" w:author="HomeUser" w:date="2013-03-01T16:55:00Z">
          <w:pPr>
            <w:pStyle w:val="Heading1"/>
          </w:pPr>
        </w:pPrChange>
      </w:pPr>
    </w:p>
    <w:p w:rsidR="00CC2743" w:rsidRDefault="00CC2743">
      <w:r>
        <w:rPr>
          <w:rFonts w:ascii="Cambria" w:hAnsi="Cambria"/>
        </w:rPr>
        <w:t>Factor regression standardization splits the ring-width chronology into three components</w:t>
      </w:r>
      <w:del w:id="628" w:author="Lisa" w:date="2013-02-24T07:09:00Z">
        <w:r w:rsidDel="006B1BB4">
          <w:rPr>
            <w:rFonts w:ascii="Cambria" w:hAnsi="Cambria"/>
          </w:rPr>
          <w:delText>;</w:delText>
        </w:r>
      </w:del>
      <w:ins w:id="629" w:author="Lisa" w:date="2013-02-24T07:09:00Z">
        <w:r>
          <w:rPr>
            <w:rFonts w:ascii="Cambria" w:hAnsi="Cambria"/>
          </w:rPr>
          <w:t>:</w:t>
        </w:r>
      </w:ins>
      <w:r>
        <w:rPr>
          <w:rFonts w:ascii="Cambria" w:hAnsi="Cambria"/>
        </w:rPr>
        <w:t xml:space="preserve"> the effects due to tree-level productivity (Figure 3), </w:t>
      </w:r>
      <w:del w:id="630" w:author="Lisa" w:date="2013-02-24T18:51:00Z">
        <w:r w:rsidDel="009C0928">
          <w:rPr>
            <w:rFonts w:ascii="Cambria" w:hAnsi="Cambria"/>
          </w:rPr>
          <w:delText xml:space="preserve">the effects due to </w:delText>
        </w:r>
      </w:del>
      <w:r>
        <w:rPr>
          <w:rFonts w:ascii="Cambria" w:hAnsi="Cambria"/>
        </w:rPr>
        <w:t xml:space="preserve">year-linked </w:t>
      </w:r>
      <w:del w:id="631" w:author="Lisa" w:date="2013-02-24T18:51:00Z">
        <w:r w:rsidDel="009C0928">
          <w:rPr>
            <w:rFonts w:ascii="Cambria" w:hAnsi="Cambria"/>
          </w:rPr>
          <w:delText xml:space="preserve">effects </w:delText>
        </w:r>
      </w:del>
      <w:ins w:id="632" w:author="Lisa" w:date="2013-02-24T18:51:00Z">
        <w:r>
          <w:rPr>
            <w:rFonts w:ascii="Cambria" w:hAnsi="Cambria"/>
          </w:rPr>
          <w:t xml:space="preserve">factors </w:t>
        </w:r>
      </w:ins>
      <w:r>
        <w:rPr>
          <w:rFonts w:ascii="Cambria" w:hAnsi="Cambria"/>
        </w:rPr>
        <w:t xml:space="preserve">such as climate (Figure 4), and </w:t>
      </w:r>
      <w:del w:id="633" w:author="Lisa" w:date="2013-02-24T18:51:00Z">
        <w:r w:rsidDel="009C0928">
          <w:rPr>
            <w:rFonts w:ascii="Cambria" w:hAnsi="Cambria"/>
          </w:rPr>
          <w:delText xml:space="preserve">the effects due to </w:delText>
        </w:r>
      </w:del>
      <w:r>
        <w:rPr>
          <w:rFonts w:ascii="Cambria" w:hAnsi="Cambria"/>
        </w:rPr>
        <w:t xml:space="preserve">age (Figure 5). Each of these </w:t>
      </w:r>
      <w:del w:id="634" w:author="Lisa" w:date="2013-02-24T07:10:00Z">
        <w:r w:rsidDel="006B1BB4">
          <w:rPr>
            <w:rFonts w:ascii="Cambria" w:hAnsi="Cambria"/>
          </w:rPr>
          <w:delText xml:space="preserve">figures </w:delText>
        </w:r>
      </w:del>
      <w:ins w:id="635" w:author="Lisa" w:date="2013-02-24T07:10:00Z">
        <w:r>
          <w:rPr>
            <w:rFonts w:ascii="Cambria" w:hAnsi="Cambria"/>
          </w:rPr>
          <w:t xml:space="preserve">regressions </w:t>
        </w:r>
      </w:ins>
      <w:r>
        <w:rPr>
          <w:rFonts w:ascii="Cambria" w:hAnsi="Cambria"/>
        </w:rPr>
        <w:t>shows the difference between the two models</w:t>
      </w:r>
      <w:ins w:id="636" w:author="Lisa" w:date="2013-02-24T18:52:00Z">
        <w:r>
          <w:rPr>
            <w:rFonts w:ascii="Cambria" w:hAnsi="Cambria"/>
          </w:rPr>
          <w:t>:</w:t>
        </w:r>
      </w:ins>
      <w:del w:id="637" w:author="Lisa" w:date="2013-02-24T18:52:00Z">
        <w:r w:rsidDel="009C0928">
          <w:rPr>
            <w:rFonts w:ascii="Cambria" w:hAnsi="Cambria"/>
          </w:rPr>
          <w:delText>,</w:delText>
        </w:r>
      </w:del>
      <w:r>
        <w:rPr>
          <w:rFonts w:ascii="Cambria" w:hAnsi="Cambria"/>
        </w:rPr>
        <w:t xml:space="preserve"> G=GFA, in which tree-level productivity is accounted for, and G=FA, where it is not. Figure 2 shows the estimated productivity of each tree vs</w:t>
      </w:r>
      <w:ins w:id="638" w:author="Lisa" w:date="2013-02-24T07:10:00Z">
        <w:r>
          <w:rPr>
            <w:rFonts w:ascii="Cambria" w:hAnsi="Cambria"/>
          </w:rPr>
          <w:t>.</w:t>
        </w:r>
      </w:ins>
      <w:r>
        <w:rPr>
          <w:rFonts w:ascii="Cambria" w:hAnsi="Cambria"/>
        </w:rPr>
        <w:t xml:space="preserve"> their age to demonstrate the cause of the </w:t>
      </w:r>
      <w:ins w:id="639" w:author="Lisa" w:date="2013-02-24T07:10:00Z">
        <w:r>
          <w:rPr>
            <w:rFonts w:ascii="Cambria" w:hAnsi="Cambria"/>
          </w:rPr>
          <w:t xml:space="preserve">observed </w:t>
        </w:r>
      </w:ins>
      <w:r>
        <w:rPr>
          <w:rFonts w:ascii="Cambria" w:hAnsi="Cambria"/>
        </w:rPr>
        <w:t>modern sampling bias</w:t>
      </w:r>
      <w:del w:id="640" w:author="Lisa" w:date="2013-02-24T07:10:00Z">
        <w:r w:rsidDel="006B1BB4">
          <w:rPr>
            <w:rFonts w:ascii="Cambria" w:hAnsi="Cambria"/>
          </w:rPr>
          <w:delText xml:space="preserve"> observed</w:delText>
        </w:r>
      </w:del>
      <w:r>
        <w:rPr>
          <w:rFonts w:ascii="Cambria" w:hAnsi="Cambria"/>
        </w:rPr>
        <w:t>.</w:t>
      </w:r>
      <w:del w:id="641" w:author="Lisa" w:date="2013-02-23T18:13:00Z">
        <w:r w:rsidDel="00A52847">
          <w:rPr>
            <w:rFonts w:ascii="Cambria" w:hAnsi="Cambria"/>
          </w:rPr>
          <w:delText xml:space="preserve">  </w:delText>
        </w:r>
      </w:del>
      <w:ins w:id="642" w:author="Lisa" w:date="2013-02-23T18:13:00Z">
        <w:r>
          <w:rPr>
            <w:rFonts w:ascii="Cambria" w:hAnsi="Cambria"/>
          </w:rPr>
          <w:t xml:space="preserve"> </w:t>
        </w:r>
      </w:ins>
      <w:r>
        <w:rPr>
          <w:rFonts w:ascii="Cambria" w:hAnsi="Cambria"/>
        </w:rPr>
        <w:t>The three-factor model fit the data significantly better than the two-factor model (Table 1).</w:t>
      </w:r>
    </w:p>
    <w:p w:rsidR="00CC2743" w:rsidRDefault="00CC2743">
      <w:r>
        <w:rPr>
          <w:rFonts w:ascii="Cambria" w:hAnsi="Cambria"/>
        </w:rPr>
        <w:t xml:space="preserve">Tree-level productivity </w:t>
      </w:r>
      <w:ins w:id="643" w:author="Lisa" w:date="2013-02-24T07:11:00Z">
        <w:r>
          <w:rPr>
            <w:rFonts w:ascii="Cambria" w:hAnsi="Cambria"/>
          </w:rPr>
          <w:t>wa</w:t>
        </w:r>
      </w:ins>
      <w:del w:id="644" w:author="Lisa" w:date="2013-02-24T07:11:00Z">
        <w:r w:rsidDel="006B1BB4">
          <w:rPr>
            <w:rFonts w:ascii="Cambria" w:hAnsi="Cambria"/>
          </w:rPr>
          <w:delText>i</w:delText>
        </w:r>
      </w:del>
      <w:r>
        <w:rPr>
          <w:rFonts w:ascii="Cambria" w:hAnsi="Cambria"/>
        </w:rPr>
        <w:t xml:space="preserve">s strongly negatively correlated with tree age (Spearman's </w:t>
      </w:r>
      <w:r>
        <w:rPr>
          <w:rFonts w:ascii="Cambria" w:hAnsi="Cambria"/>
          <w:shd w:val="clear" w:color="auto" w:fill="FFFFFF"/>
        </w:rPr>
        <w:t>ρ=-0.86, p=0). Accounting for tree</w:t>
      </w:r>
      <w:ins w:id="645" w:author="Lisa" w:date="2013-02-24T07:11:00Z">
        <w:r>
          <w:rPr>
            <w:rFonts w:ascii="Cambria" w:hAnsi="Cambria"/>
            <w:shd w:val="clear" w:color="auto" w:fill="FFFFFF"/>
          </w:rPr>
          <w:t>-</w:t>
        </w:r>
      </w:ins>
      <w:del w:id="646" w:author="Lisa" w:date="2013-02-24T07:11:00Z">
        <w:r w:rsidDel="006B1BB4">
          <w:rPr>
            <w:rFonts w:ascii="Cambria" w:hAnsi="Cambria"/>
            <w:shd w:val="clear" w:color="auto" w:fill="FFFFFF"/>
          </w:rPr>
          <w:delText xml:space="preserve"> </w:delText>
        </w:r>
      </w:del>
      <w:r>
        <w:rPr>
          <w:rFonts w:ascii="Cambria" w:hAnsi="Cambria"/>
          <w:shd w:val="clear" w:color="auto" w:fill="FFFFFF"/>
        </w:rPr>
        <w:t xml:space="preserve">level productivity </w:t>
      </w:r>
      <w:ins w:id="647" w:author="Lisa" w:date="2013-02-24T07:38:00Z">
        <w:r>
          <w:rPr>
            <w:rFonts w:ascii="Cambria" w:hAnsi="Cambria"/>
            <w:shd w:val="clear" w:color="auto" w:fill="FFFFFF"/>
          </w:rPr>
          <w:t xml:space="preserve">in the model </w:t>
        </w:r>
      </w:ins>
      <w:r>
        <w:rPr>
          <w:rFonts w:ascii="Cambria" w:hAnsi="Cambria"/>
          <w:shd w:val="clear" w:color="auto" w:fill="FFFFFF"/>
        </w:rPr>
        <w:t>change</w:t>
      </w:r>
      <w:del w:id="648" w:author="Lisa" w:date="2013-02-24T07:37:00Z">
        <w:r w:rsidDel="00C232C8">
          <w:rPr>
            <w:rFonts w:ascii="Cambria" w:hAnsi="Cambria"/>
            <w:shd w:val="clear" w:color="auto" w:fill="FFFFFF"/>
          </w:rPr>
          <w:delText>s</w:delText>
        </w:r>
      </w:del>
      <w:ins w:id="649" w:author="Lisa" w:date="2013-02-24T07:37:00Z">
        <w:r>
          <w:rPr>
            <w:rFonts w:ascii="Cambria" w:hAnsi="Cambria"/>
            <w:shd w:val="clear" w:color="auto" w:fill="FFFFFF"/>
          </w:rPr>
          <w:t>d</w:t>
        </w:r>
      </w:ins>
      <w:r>
        <w:rPr>
          <w:rFonts w:ascii="Cambria" w:hAnsi="Cambria"/>
          <w:shd w:val="clear" w:color="auto" w:fill="FFFFFF"/>
        </w:rPr>
        <w:t xml:space="preserve"> the long-term trend of the forcing</w:t>
      </w:r>
      <w:ins w:id="650" w:author="Lisa" w:date="2013-02-24T07:38:00Z">
        <w:r>
          <w:rPr>
            <w:rFonts w:ascii="Cambria" w:hAnsi="Cambria"/>
            <w:shd w:val="clear" w:color="auto" w:fill="FFFFFF"/>
          </w:rPr>
          <w:t>.</w:t>
        </w:r>
      </w:ins>
      <w:del w:id="651" w:author="Lisa" w:date="2013-02-24T07:38:00Z">
        <w:r w:rsidDel="00C232C8">
          <w:rPr>
            <w:rFonts w:ascii="Cambria" w:hAnsi="Cambria"/>
            <w:shd w:val="clear" w:color="auto" w:fill="FFFFFF"/>
          </w:rPr>
          <w:delText xml:space="preserve"> dramatically,</w:delText>
        </w:r>
      </w:del>
      <w:r>
        <w:rPr>
          <w:rFonts w:ascii="Cambria" w:hAnsi="Cambria"/>
          <w:shd w:val="clear" w:color="auto" w:fill="FFFFFF"/>
        </w:rPr>
        <w:t xml:space="preserve"> </w:t>
      </w:r>
      <w:ins w:id="652" w:author="Lisa" w:date="2013-02-24T07:38:00Z">
        <w:r>
          <w:rPr>
            <w:rFonts w:ascii="Cambria" w:hAnsi="Cambria"/>
            <w:shd w:val="clear" w:color="auto" w:fill="FFFFFF"/>
          </w:rPr>
          <w:t>R</w:t>
        </w:r>
      </w:ins>
      <w:del w:id="653" w:author="Lisa" w:date="2013-02-24T07:38:00Z">
        <w:r w:rsidDel="00C232C8">
          <w:rPr>
            <w:rFonts w:ascii="Cambria" w:hAnsi="Cambria"/>
            <w:shd w:val="clear" w:color="auto" w:fill="FFFFFF"/>
          </w:rPr>
          <w:delText>r</w:delText>
        </w:r>
      </w:del>
      <w:r>
        <w:rPr>
          <w:rFonts w:ascii="Cambria" w:hAnsi="Cambria"/>
          <w:shd w:val="clear" w:color="auto" w:fill="FFFFFF"/>
        </w:rPr>
        <w:t xml:space="preserve">ather than increasing and reaching a plateau around 1950 (Spearman's ρ=0.64, p=0), it </w:t>
      </w:r>
      <w:del w:id="654" w:author="Lisa" w:date="2013-02-24T07:38:00Z">
        <w:r w:rsidDel="00C232C8">
          <w:rPr>
            <w:rFonts w:ascii="Cambria" w:hAnsi="Cambria"/>
            <w:shd w:val="clear" w:color="auto" w:fill="FFFFFF"/>
          </w:rPr>
          <w:delText xml:space="preserve">instead </w:delText>
        </w:r>
      </w:del>
      <w:r>
        <w:rPr>
          <w:rFonts w:ascii="Cambria" w:hAnsi="Cambria"/>
          <w:shd w:val="clear" w:color="auto" w:fill="FFFFFF"/>
        </w:rPr>
        <w:t>decline</w:t>
      </w:r>
      <w:del w:id="655" w:author="Lisa" w:date="2013-02-24T07:38:00Z">
        <w:r w:rsidDel="00C232C8">
          <w:rPr>
            <w:rFonts w:ascii="Cambria" w:hAnsi="Cambria"/>
            <w:shd w:val="clear" w:color="auto" w:fill="FFFFFF"/>
          </w:rPr>
          <w:delText>s</w:delText>
        </w:r>
      </w:del>
      <w:ins w:id="656" w:author="Lisa" w:date="2013-02-24T07:38:00Z">
        <w:r>
          <w:rPr>
            <w:rFonts w:ascii="Cambria" w:hAnsi="Cambria"/>
            <w:shd w:val="clear" w:color="auto" w:fill="FFFFFF"/>
          </w:rPr>
          <w:t>d</w:t>
        </w:r>
      </w:ins>
      <w:r>
        <w:rPr>
          <w:rFonts w:ascii="Cambria" w:hAnsi="Cambria"/>
          <w:shd w:val="clear" w:color="auto" w:fill="FFFFFF"/>
        </w:rPr>
        <w:t xml:space="preserve"> </w:t>
      </w:r>
      <w:r>
        <w:rPr>
          <w:rFonts w:ascii="Cambria" w:hAnsi="Cambria"/>
          <w:shd w:val="clear" w:color="auto" w:fill="FFFFFF"/>
        </w:rPr>
        <w:lastRenderedPageBreak/>
        <w:t>throughout the study period (Spearman's ρ=-0.91, p=0). As expected, high-frequency variability is extremely similar between the two approaches.</w:t>
      </w:r>
      <w:del w:id="657" w:author="Lisa" w:date="2013-02-23T18:13:00Z">
        <w:r w:rsidDel="00A52847">
          <w:rPr>
            <w:rFonts w:ascii="Cambria" w:hAnsi="Cambria"/>
            <w:shd w:val="clear" w:color="auto" w:fill="FFFFFF"/>
          </w:rPr>
          <w:delText xml:space="preserve">  </w:delText>
        </w:r>
      </w:del>
      <w:ins w:id="658" w:author="Lisa" w:date="2013-02-23T18:13:00Z">
        <w:r>
          <w:rPr>
            <w:rFonts w:ascii="Cambria" w:hAnsi="Cambria"/>
            <w:shd w:val="clear" w:color="auto" w:fill="FFFFFF"/>
          </w:rPr>
          <w:t xml:space="preserve"> </w:t>
        </w:r>
      </w:ins>
      <w:r>
        <w:rPr>
          <w:rFonts w:ascii="Cambria" w:hAnsi="Cambria"/>
          <w:shd w:val="clear" w:color="auto" w:fill="FFFFFF"/>
        </w:rPr>
        <w:t xml:space="preserve">The derived age trend was </w:t>
      </w:r>
      <w:del w:id="659" w:author="Lisa" w:date="2013-02-24T07:37:00Z">
        <w:r w:rsidDel="00C232C8">
          <w:rPr>
            <w:rFonts w:ascii="Cambria" w:hAnsi="Cambria"/>
            <w:shd w:val="clear" w:color="auto" w:fill="FFFFFF"/>
          </w:rPr>
          <w:delText xml:space="preserve">quite </w:delText>
        </w:r>
      </w:del>
      <w:r>
        <w:rPr>
          <w:rFonts w:ascii="Cambria" w:hAnsi="Cambria"/>
          <w:shd w:val="clear" w:color="auto" w:fill="FFFFFF"/>
        </w:rPr>
        <w:t xml:space="preserve">similar for both models, peaking </w:t>
      </w:r>
      <w:del w:id="660" w:author="HomeUser" w:date="2013-03-01T16:08:00Z">
        <w:r w:rsidDel="00B302FB">
          <w:rPr>
            <w:rFonts w:ascii="Cambria" w:hAnsi="Cambria"/>
            <w:shd w:val="clear" w:color="auto" w:fill="FFFFFF"/>
          </w:rPr>
          <w:delText xml:space="preserve">6 </w:delText>
        </w:r>
      </w:del>
      <w:ins w:id="661" w:author="HomeUser" w:date="2013-03-01T16:08:00Z">
        <w:r w:rsidR="00B302FB">
          <w:rPr>
            <w:rFonts w:ascii="Cambria" w:hAnsi="Cambria"/>
            <w:shd w:val="clear" w:color="auto" w:fill="FFFFFF"/>
          </w:rPr>
          <w:t xml:space="preserve">six </w:t>
        </w:r>
      </w:ins>
      <w:r>
        <w:rPr>
          <w:rFonts w:ascii="Cambria" w:hAnsi="Cambria"/>
          <w:shd w:val="clear" w:color="auto" w:fill="FFFFFF"/>
        </w:rPr>
        <w:t>years after pith emergence, declining until a</w:t>
      </w:r>
      <w:ins w:id="662" w:author="Lisa" w:date="2013-02-24T07:40:00Z">
        <w:r>
          <w:rPr>
            <w:rFonts w:ascii="Cambria" w:hAnsi="Cambria"/>
            <w:shd w:val="clear" w:color="auto" w:fill="FFFFFF"/>
          </w:rPr>
          <w:t>bout</w:t>
        </w:r>
      </w:ins>
      <w:del w:id="663" w:author="Lisa" w:date="2013-02-24T07:40:00Z">
        <w:r w:rsidDel="00C232C8">
          <w:rPr>
            <w:rFonts w:ascii="Cambria" w:hAnsi="Cambria"/>
            <w:shd w:val="clear" w:color="auto" w:fill="FFFFFF"/>
          </w:rPr>
          <w:delText>round</w:delText>
        </w:r>
      </w:del>
      <w:r>
        <w:rPr>
          <w:rFonts w:ascii="Cambria" w:hAnsi="Cambria"/>
          <w:shd w:val="clear" w:color="auto" w:fill="FFFFFF"/>
        </w:rPr>
        <w:t xml:space="preserve"> age 30</w:t>
      </w:r>
      <w:del w:id="664" w:author="Lisa" w:date="2013-02-24T07:40:00Z">
        <w:r w:rsidDel="00C232C8">
          <w:rPr>
            <w:rFonts w:ascii="Cambria" w:hAnsi="Cambria"/>
            <w:shd w:val="clear" w:color="auto" w:fill="FFFFFF"/>
          </w:rPr>
          <w:delText>-</w:delText>
        </w:r>
      </w:del>
      <w:ins w:id="665" w:author="Lisa" w:date="2013-02-24T07:40:00Z">
        <w:r>
          <w:rPr>
            <w:rFonts w:ascii="Cambria" w:hAnsi="Cambria"/>
            <w:shd w:val="clear" w:color="auto" w:fill="FFFFFF"/>
          </w:rPr>
          <w:t xml:space="preserve"> to </w:t>
        </w:r>
      </w:ins>
      <w:r>
        <w:rPr>
          <w:rFonts w:ascii="Cambria" w:hAnsi="Cambria"/>
          <w:shd w:val="clear" w:color="auto" w:fill="FFFFFF"/>
        </w:rPr>
        <w:t>40 and then gradually rising as the trees aged. Optimal span values for the smoothing of the age trend were quite similar between the two models</w:t>
      </w:r>
      <w:del w:id="666" w:author="Lisa" w:date="2013-02-23T18:13:00Z">
        <w:r w:rsidDel="00A52847">
          <w:rPr>
            <w:rFonts w:ascii="Cambria" w:hAnsi="Cambria"/>
            <w:shd w:val="clear" w:color="auto" w:fill="FFFFFF"/>
          </w:rPr>
          <w:delText>.</w:delText>
        </w:r>
      </w:del>
      <w:r>
        <w:rPr>
          <w:rFonts w:ascii="Cambria" w:hAnsi="Cambria"/>
          <w:shd w:val="clear" w:color="auto" w:fill="FFFFFF"/>
        </w:rPr>
        <w:t xml:space="preserve"> and correspond to a neighbourhood of a</w:t>
      </w:r>
      <w:ins w:id="667" w:author="Lisa" w:date="2013-02-24T07:41:00Z">
        <w:r>
          <w:rPr>
            <w:rFonts w:ascii="Cambria" w:hAnsi="Cambria"/>
            <w:shd w:val="clear" w:color="auto" w:fill="FFFFFF"/>
          </w:rPr>
          <w:t>bout</w:t>
        </w:r>
      </w:ins>
      <w:del w:id="668" w:author="Lisa" w:date="2013-02-24T07:41:00Z">
        <w:r w:rsidDel="00C232C8">
          <w:rPr>
            <w:rFonts w:ascii="Cambria" w:hAnsi="Cambria"/>
            <w:shd w:val="clear" w:color="auto" w:fill="FFFFFF"/>
          </w:rPr>
          <w:delText xml:space="preserve">round </w:delText>
        </w:r>
      </w:del>
      <w:ins w:id="669" w:author="Lisa" w:date="2013-02-24T07:41:00Z">
        <w:r>
          <w:rPr>
            <w:rFonts w:ascii="Cambria" w:hAnsi="Cambria"/>
            <w:shd w:val="clear" w:color="auto" w:fill="FFFFFF"/>
          </w:rPr>
          <w:t xml:space="preserve"> </w:t>
        </w:r>
      </w:ins>
      <w:del w:id="670" w:author="HomeUser" w:date="2013-03-01T16:08:00Z">
        <w:r w:rsidDel="00B302FB">
          <w:rPr>
            <w:rFonts w:ascii="Cambria" w:hAnsi="Cambria"/>
            <w:shd w:val="clear" w:color="auto" w:fill="FFFFFF"/>
          </w:rPr>
          <w:delText>8</w:delText>
        </w:r>
      </w:del>
      <w:ins w:id="671" w:author="Lisa" w:date="2013-02-24T07:41:00Z">
        <w:del w:id="672" w:author="HomeUser" w:date="2013-03-01T16:08:00Z">
          <w:r w:rsidDel="00B302FB">
            <w:rPr>
              <w:rFonts w:ascii="Cambria" w:hAnsi="Cambria"/>
              <w:shd w:val="clear" w:color="auto" w:fill="FFFFFF"/>
            </w:rPr>
            <w:delText xml:space="preserve"> </w:delText>
          </w:r>
        </w:del>
      </w:ins>
      <w:ins w:id="673" w:author="HomeUser" w:date="2013-03-01T16:08:00Z">
        <w:r w:rsidR="00B302FB">
          <w:rPr>
            <w:rFonts w:ascii="Cambria" w:hAnsi="Cambria"/>
            <w:shd w:val="clear" w:color="auto" w:fill="FFFFFF"/>
          </w:rPr>
          <w:t>eight</w:t>
        </w:r>
        <w:r w:rsidR="00B302FB">
          <w:rPr>
            <w:rFonts w:ascii="Cambria" w:hAnsi="Cambria"/>
            <w:shd w:val="clear" w:color="auto" w:fill="FFFFFF"/>
          </w:rPr>
          <w:t xml:space="preserve"> </w:t>
        </w:r>
      </w:ins>
      <w:ins w:id="674" w:author="Lisa" w:date="2013-02-24T07:41:00Z">
        <w:r>
          <w:rPr>
            <w:rFonts w:ascii="Cambria" w:hAnsi="Cambria"/>
            <w:shd w:val="clear" w:color="auto" w:fill="FFFFFF"/>
          </w:rPr>
          <w:t xml:space="preserve">or </w:t>
        </w:r>
      </w:ins>
      <w:del w:id="675" w:author="Lisa" w:date="2013-02-24T07:41:00Z">
        <w:r w:rsidDel="00C232C8">
          <w:rPr>
            <w:rFonts w:ascii="Cambria" w:hAnsi="Cambria"/>
            <w:shd w:val="clear" w:color="auto" w:fill="FFFFFF"/>
          </w:rPr>
          <w:delText>-</w:delText>
        </w:r>
      </w:del>
      <w:del w:id="676" w:author="HomeUser" w:date="2013-03-01T16:08:00Z">
        <w:r w:rsidDel="00B302FB">
          <w:rPr>
            <w:rFonts w:ascii="Cambria" w:hAnsi="Cambria"/>
            <w:shd w:val="clear" w:color="auto" w:fill="FFFFFF"/>
          </w:rPr>
          <w:delText>9</w:delText>
        </w:r>
      </w:del>
      <w:ins w:id="677" w:author="HomeUser" w:date="2013-03-01T16:08:00Z">
        <w:r w:rsidR="00B302FB">
          <w:rPr>
            <w:rFonts w:ascii="Cambria" w:hAnsi="Cambria"/>
            <w:shd w:val="clear" w:color="auto" w:fill="FFFFFF"/>
          </w:rPr>
          <w:t>nine</w:t>
        </w:r>
      </w:ins>
      <w:r>
        <w:rPr>
          <w:rFonts w:ascii="Cambria" w:hAnsi="Cambria"/>
          <w:shd w:val="clear" w:color="auto" w:fill="FFFFFF"/>
        </w:rPr>
        <w:t xml:space="preserve"> years.</w:t>
      </w:r>
    </w:p>
    <w:p w:rsidR="00B24283" w:rsidRDefault="00B24283" w:rsidP="00B24283">
      <w:pPr>
        <w:pStyle w:val="Heading2"/>
        <w:rPr>
          <w:ins w:id="678" w:author="HomeUser" w:date="2013-03-01T16:55:00Z"/>
        </w:rPr>
        <w:pPrChange w:id="679" w:author="HomeUser" w:date="2013-03-01T16:56:00Z">
          <w:pPr/>
        </w:pPrChange>
      </w:pPr>
      <w:ins w:id="680" w:author="HomeUser" w:date="2013-03-01T16:56:00Z">
        <w:r>
          <w:t>3.2 Water use efficiency</w:t>
        </w:r>
      </w:ins>
    </w:p>
    <w:p w:rsidR="00CC2743" w:rsidRDefault="00CC2743">
      <w:r>
        <w:rPr>
          <w:rFonts w:ascii="Cambria" w:hAnsi="Cambria"/>
        </w:rPr>
        <w:t>Figures 6</w:t>
      </w:r>
      <w:ins w:id="681" w:author="Lisa" w:date="2013-02-24T18:53:00Z">
        <w:r>
          <w:rPr>
            <w:rFonts w:ascii="Cambria" w:hAnsi="Cambria"/>
          </w:rPr>
          <w:t xml:space="preserve"> through </w:t>
        </w:r>
      </w:ins>
      <w:del w:id="682" w:author="Lisa" w:date="2013-02-24T18:53:00Z">
        <w:r w:rsidDel="009C0928">
          <w:rPr>
            <w:rFonts w:ascii="Cambria" w:hAnsi="Cambria"/>
          </w:rPr>
          <w:delText>-</w:delText>
        </w:r>
      </w:del>
      <w:r>
        <w:rPr>
          <w:rFonts w:ascii="Cambria" w:hAnsi="Cambria"/>
        </w:rPr>
        <w:t xml:space="preserve">8 </w:t>
      </w:r>
      <w:del w:id="683" w:author="Lisa" w:date="2013-02-24T07:42:00Z">
        <w:r w:rsidDel="00C232C8">
          <w:rPr>
            <w:rFonts w:ascii="Cambria" w:hAnsi="Cambria"/>
          </w:rPr>
          <w:delText xml:space="preserve">similarly </w:delText>
        </w:r>
      </w:del>
      <w:r>
        <w:rPr>
          <w:rFonts w:ascii="Cambria" w:hAnsi="Cambria"/>
        </w:rPr>
        <w:t xml:space="preserve">show the effects </w:t>
      </w:r>
      <w:ins w:id="684" w:author="Lisa" w:date="2013-02-24T07:42:00Z">
        <w:r>
          <w:rPr>
            <w:rFonts w:ascii="Cambria" w:hAnsi="Cambria"/>
          </w:rPr>
          <w:t xml:space="preserve">of </w:t>
        </w:r>
      </w:ins>
      <w:ins w:id="685" w:author="Lisa" w:date="2013-02-24T18:53:00Z">
        <w:r>
          <w:rPr>
            <w:rFonts w:ascii="Cambria" w:hAnsi="Cambria"/>
          </w:rPr>
          <w:t>intrinsic water use efficiency</w:t>
        </w:r>
      </w:ins>
      <w:ins w:id="686" w:author="Lisa" w:date="2013-02-24T07:42:00Z">
        <w:r>
          <w:rPr>
            <w:rFonts w:ascii="Cambria" w:hAnsi="Cambria"/>
          </w:rPr>
          <w:t xml:space="preserve"> </w:t>
        </w:r>
      </w:ins>
      <w:r>
        <w:rPr>
          <w:rFonts w:ascii="Cambria" w:hAnsi="Cambria"/>
        </w:rPr>
        <w:t>by stand, year</w:t>
      </w:r>
      <w:ins w:id="687" w:author="Lisa" w:date="2013-02-24T07:42:00Z">
        <w:r>
          <w:rPr>
            <w:rFonts w:ascii="Cambria" w:hAnsi="Cambria"/>
          </w:rPr>
          <w:t>,</w:t>
        </w:r>
      </w:ins>
      <w:r>
        <w:rPr>
          <w:rFonts w:ascii="Cambria" w:hAnsi="Cambria"/>
        </w:rPr>
        <w:t xml:space="preserve"> and age</w:t>
      </w:r>
      <w:del w:id="688" w:author="Lisa" w:date="2013-02-24T18:53:00Z">
        <w:r w:rsidDel="009C0928">
          <w:rPr>
            <w:rFonts w:ascii="Cambria" w:hAnsi="Cambria"/>
          </w:rPr>
          <w:delText xml:space="preserve"> for</w:delText>
        </w:r>
      </w:del>
      <w:ins w:id="689" w:author="Lisa" w:date="2013-02-24T18:53:00Z">
        <w:r>
          <w:rPr>
            <w:rFonts w:ascii="Cambria" w:hAnsi="Cambria"/>
          </w:rPr>
          <w:t>.</w:t>
        </w:r>
      </w:ins>
      <w:r>
        <w:rPr>
          <w:rFonts w:ascii="Cambria" w:hAnsi="Cambria"/>
        </w:rPr>
        <w:t xml:space="preserve"> </w:t>
      </w:r>
      <w:del w:id="690" w:author="Lisa" w:date="2013-02-24T18:53:00Z">
        <w:r w:rsidDel="009C0928">
          <w:rPr>
            <w:rFonts w:ascii="Cambria" w:hAnsi="Cambria"/>
          </w:rPr>
          <w:delText>intrinsic water use efficiency.</w:delText>
        </w:r>
      </w:del>
      <w:del w:id="691" w:author="Lisa" w:date="2013-02-23T18:13:00Z">
        <w:r w:rsidDel="00A52847">
          <w:rPr>
            <w:rFonts w:ascii="Cambria" w:hAnsi="Cambria"/>
          </w:rPr>
          <w:delText xml:space="preserve">  </w:delText>
        </w:r>
      </w:del>
      <w:r>
        <w:rPr>
          <w:rFonts w:ascii="Cambria" w:hAnsi="Cambria"/>
        </w:rPr>
        <w:t>The optimal age trend span parameter for this standardization was 0.13. Stand age and stand-level effects on water use efficiency were positively correlated (</w:t>
      </w:r>
      <w:r>
        <w:rPr>
          <w:rFonts w:ascii="Cambria" w:hAnsi="Cambria"/>
          <w:shd w:val="clear" w:color="auto" w:fill="FFFFFF"/>
        </w:rPr>
        <w:t>Spearman's ρ=0.81, p=2.5e-5) and stand</w:t>
      </w:r>
      <w:ins w:id="692" w:author="Lisa" w:date="2013-02-24T18:54:00Z">
        <w:r>
          <w:rPr>
            <w:rFonts w:ascii="Cambria" w:hAnsi="Cambria"/>
            <w:shd w:val="clear" w:color="auto" w:fill="FFFFFF"/>
          </w:rPr>
          <w:t>-</w:t>
        </w:r>
      </w:ins>
      <w:del w:id="693" w:author="Lisa" w:date="2013-02-24T18:54:00Z">
        <w:r w:rsidDel="009C0928">
          <w:rPr>
            <w:rFonts w:ascii="Cambria" w:hAnsi="Cambria"/>
            <w:shd w:val="clear" w:color="auto" w:fill="FFFFFF"/>
          </w:rPr>
          <w:delText xml:space="preserve"> </w:delText>
        </w:r>
      </w:del>
      <w:r>
        <w:rPr>
          <w:rFonts w:ascii="Cambria" w:hAnsi="Cambria"/>
          <w:shd w:val="clear" w:color="auto" w:fill="FFFFFF"/>
        </w:rPr>
        <w:t>level variability w</w:t>
      </w:r>
      <w:ins w:id="694" w:author="Lisa" w:date="2013-02-24T18:54:00Z">
        <w:r>
          <w:rPr>
            <w:rFonts w:ascii="Cambria" w:hAnsi="Cambria"/>
            <w:shd w:val="clear" w:color="auto" w:fill="FFFFFF"/>
          </w:rPr>
          <w:t>as high</w:t>
        </w:r>
      </w:ins>
      <w:del w:id="695" w:author="Lisa" w:date="2013-02-24T18:54:00Z">
        <w:r w:rsidDel="009C0928">
          <w:rPr>
            <w:rFonts w:ascii="Cambria" w:hAnsi="Cambria"/>
            <w:shd w:val="clear" w:color="auto" w:fill="FFFFFF"/>
          </w:rPr>
          <w:delText>ere quite strong</w:delText>
        </w:r>
      </w:del>
      <w:r>
        <w:rPr>
          <w:rFonts w:ascii="Cambria" w:hAnsi="Cambria"/>
          <w:shd w:val="clear" w:color="auto" w:fill="FFFFFF"/>
        </w:rPr>
        <w:t xml:space="preserve"> (ranging from 0.8-1.2). Typical water</w:t>
      </w:r>
      <w:ins w:id="696" w:author="Lisa" w:date="2013-02-23T21:50:00Z">
        <w:r>
          <w:rPr>
            <w:rFonts w:ascii="Cambria" w:hAnsi="Cambria"/>
            <w:shd w:val="clear" w:color="auto" w:fill="FFFFFF"/>
          </w:rPr>
          <w:t xml:space="preserve"> </w:t>
        </w:r>
      </w:ins>
      <w:del w:id="697" w:author="Lisa" w:date="2013-02-23T21:50:00Z">
        <w:r w:rsidDel="00352FE9">
          <w:rPr>
            <w:rFonts w:ascii="Cambria" w:hAnsi="Cambria"/>
            <w:shd w:val="clear" w:color="auto" w:fill="FFFFFF"/>
          </w:rPr>
          <w:delText>-</w:delText>
        </w:r>
      </w:del>
      <w:r>
        <w:rPr>
          <w:rFonts w:ascii="Cambria" w:hAnsi="Cambria"/>
          <w:shd w:val="clear" w:color="auto" w:fill="FFFFFF"/>
        </w:rPr>
        <w:t>use efficiency values increased rapidly when the trees were very young, seemingly approaching a plateau from ages 15</w:t>
      </w:r>
      <w:ins w:id="698" w:author="Lisa" w:date="2013-02-24T18:54:00Z">
        <w:r>
          <w:rPr>
            <w:rFonts w:ascii="Cambria" w:hAnsi="Cambria"/>
            <w:shd w:val="clear" w:color="auto" w:fill="FFFFFF"/>
          </w:rPr>
          <w:t xml:space="preserve"> to </w:t>
        </w:r>
      </w:ins>
      <w:del w:id="699" w:author="Lisa" w:date="2013-02-24T18:54:00Z">
        <w:r w:rsidDel="009C0928">
          <w:rPr>
            <w:rFonts w:ascii="Cambria" w:hAnsi="Cambria"/>
            <w:shd w:val="clear" w:color="auto" w:fill="FFFFFF"/>
          </w:rPr>
          <w:delText>-</w:delText>
        </w:r>
      </w:del>
      <w:r>
        <w:rPr>
          <w:rFonts w:ascii="Cambria" w:hAnsi="Cambria"/>
          <w:shd w:val="clear" w:color="auto" w:fill="FFFFFF"/>
        </w:rPr>
        <w:t>40</w:t>
      </w:r>
      <w:ins w:id="700" w:author="Lisa" w:date="2013-02-24T18:54:00Z">
        <w:r>
          <w:rPr>
            <w:rFonts w:ascii="Cambria" w:hAnsi="Cambria"/>
            <w:shd w:val="clear" w:color="auto" w:fill="FFFFFF"/>
          </w:rPr>
          <w:t>,</w:t>
        </w:r>
      </w:ins>
      <w:r>
        <w:rPr>
          <w:rFonts w:ascii="Cambria" w:hAnsi="Cambria"/>
          <w:shd w:val="clear" w:color="auto" w:fill="FFFFFF"/>
        </w:rPr>
        <w:t xml:space="preserve"> then declining and fluctuating </w:t>
      </w:r>
      <w:del w:id="701" w:author="Lisa" w:date="2013-02-24T18:55:00Z">
        <w:r w:rsidDel="009C0928">
          <w:rPr>
            <w:rFonts w:ascii="Cambria" w:hAnsi="Cambria"/>
            <w:shd w:val="clear" w:color="auto" w:fill="FFFFFF"/>
          </w:rPr>
          <w:delText>unstably</w:delText>
        </w:r>
      </w:del>
      <w:ins w:id="702" w:author="Lisa" w:date="2013-02-24T18:55:00Z">
        <w:r>
          <w:rPr>
            <w:rFonts w:ascii="Cambria" w:hAnsi="Cambria"/>
            <w:shd w:val="clear" w:color="auto" w:fill="FFFFFF"/>
          </w:rPr>
          <w:t>inconsistently</w:t>
        </w:r>
      </w:ins>
      <w:r>
        <w:rPr>
          <w:rFonts w:ascii="Cambria" w:hAnsi="Cambria"/>
          <w:shd w:val="clear" w:color="auto" w:fill="FFFFFF"/>
        </w:rPr>
        <w:t>. Water</w:t>
      </w:r>
      <w:ins w:id="703" w:author="Lisa" w:date="2013-02-23T21:50:00Z">
        <w:r>
          <w:rPr>
            <w:rFonts w:ascii="Cambria" w:hAnsi="Cambria"/>
            <w:shd w:val="clear" w:color="auto" w:fill="FFFFFF"/>
          </w:rPr>
          <w:t xml:space="preserve"> </w:t>
        </w:r>
      </w:ins>
      <w:del w:id="704" w:author="Lisa" w:date="2013-02-23T21:50:00Z">
        <w:r w:rsidDel="00352FE9">
          <w:rPr>
            <w:rFonts w:ascii="Cambria" w:hAnsi="Cambria"/>
            <w:shd w:val="clear" w:color="auto" w:fill="FFFFFF"/>
          </w:rPr>
          <w:delText>-</w:delText>
        </w:r>
      </w:del>
      <w:r>
        <w:rPr>
          <w:rFonts w:ascii="Cambria" w:hAnsi="Cambria"/>
          <w:shd w:val="clear" w:color="auto" w:fill="FFFFFF"/>
        </w:rPr>
        <w:t>use efficiency increased substantially from 1877-2010 (Spearman's</w:t>
      </w:r>
      <w:del w:id="705" w:author="Lisa" w:date="2013-02-23T18:13:00Z">
        <w:r w:rsidDel="00A52847">
          <w:rPr>
            <w:rFonts w:ascii="Cambria" w:hAnsi="Cambria"/>
            <w:shd w:val="clear" w:color="auto" w:fill="FFFFFF"/>
          </w:rPr>
          <w:delText xml:space="preserve">  </w:delText>
        </w:r>
      </w:del>
      <w:ins w:id="706" w:author="Lisa" w:date="2013-02-23T18:13:00Z">
        <w:r>
          <w:rPr>
            <w:rFonts w:ascii="Cambria" w:hAnsi="Cambria"/>
            <w:shd w:val="clear" w:color="auto" w:fill="FFFFFF"/>
          </w:rPr>
          <w:t xml:space="preserve"> </w:t>
        </w:r>
      </w:ins>
      <w:r>
        <w:rPr>
          <w:rFonts w:ascii="Cambria" w:hAnsi="Cambria"/>
          <w:shd w:val="clear" w:color="auto" w:fill="FFFFFF"/>
        </w:rPr>
        <w:t xml:space="preserve">ρ=0.76, p=0) but this effect seems to be largely due to increasing atmospheric </w:t>
      </w:r>
      <w:del w:id="707" w:author="Lisa" w:date="2013-02-24T18:55:00Z">
        <w:r w:rsidDel="009C0928">
          <w:rPr>
            <w:rFonts w:ascii="Cambria" w:hAnsi="Cambria"/>
            <w:shd w:val="clear" w:color="auto" w:fill="FFFFFF"/>
          </w:rPr>
          <w:delText>carbon dioxide</w:delText>
        </w:r>
      </w:del>
      <w:ins w:id="708" w:author="Lisa" w:date="2013-02-24T18:55:00Z">
        <w:r>
          <w:rPr>
            <w:rFonts w:ascii="Cambria" w:hAnsi="Cambria"/>
            <w:shd w:val="clear" w:color="auto" w:fill="FFFFFF"/>
          </w:rPr>
          <w:t>CO</w:t>
        </w:r>
        <w:r w:rsidRPr="00CC2743">
          <w:rPr>
            <w:rFonts w:ascii="Cambria" w:hAnsi="Cambria"/>
            <w:shd w:val="clear" w:color="auto" w:fill="FFFFFF"/>
            <w:vertAlign w:val="subscript"/>
            <w:rPrChange w:id="709" w:author="Lisa" w:date="2013-02-24T18:55:00Z">
              <w:rPr>
                <w:rFonts w:ascii="Cambria" w:hAnsi="Cambria"/>
                <w:shd w:val="clear" w:color="auto" w:fill="FFFFFF"/>
              </w:rPr>
            </w:rPrChange>
          </w:rPr>
          <w:t>2</w:t>
        </w:r>
      </w:ins>
      <w:r>
        <w:rPr>
          <w:rFonts w:ascii="Cambria" w:hAnsi="Cambria"/>
          <w:shd w:val="clear" w:color="auto" w:fill="FFFFFF"/>
        </w:rPr>
        <w:t xml:space="preserve"> levels (controlling for this effect yields a Spearman's ρ=-0.20, p=0.02) (Figure 9).</w:t>
      </w:r>
    </w:p>
    <w:p w:rsidR="00B24283" w:rsidRDefault="00B24283" w:rsidP="00B24283">
      <w:pPr>
        <w:pStyle w:val="Heading2"/>
        <w:rPr>
          <w:ins w:id="710" w:author="HomeUser" w:date="2013-03-01T16:56:00Z"/>
        </w:rPr>
        <w:pPrChange w:id="711" w:author="HomeUser" w:date="2013-03-01T16:56:00Z">
          <w:pPr/>
        </w:pPrChange>
      </w:pPr>
      <w:ins w:id="712" w:author="HomeUser" w:date="2013-03-01T16:56:00Z">
        <w:r>
          <w:t>3.3 Links between climate, growth and water use efficiency</w:t>
        </w:r>
      </w:ins>
    </w:p>
    <w:p w:rsidR="00CC2743" w:rsidRDefault="00CC2743">
      <w:r>
        <w:rPr>
          <w:rFonts w:ascii="Cambria" w:hAnsi="Cambria"/>
        </w:rPr>
        <w:t>The three selected climatic variables were not stationary during the study period, with growing season growing degree days (</w:t>
      </w:r>
      <w:r>
        <w:rPr>
          <w:rFonts w:ascii="Cambria" w:hAnsi="Cambria"/>
          <w:shd w:val="clear" w:color="auto" w:fill="FFFFFF"/>
        </w:rPr>
        <w:t>Spearman's ρ=0.63, p=0), precipitation (Spearman's</w:t>
      </w:r>
      <w:del w:id="713" w:author="Lisa" w:date="2013-02-23T18:13:00Z">
        <w:r w:rsidDel="00A52847">
          <w:rPr>
            <w:rFonts w:ascii="Cambria" w:hAnsi="Cambria"/>
            <w:shd w:val="clear" w:color="auto" w:fill="FFFFFF"/>
          </w:rPr>
          <w:delText xml:space="preserve">  </w:delText>
        </w:r>
      </w:del>
      <w:ins w:id="714" w:author="Lisa" w:date="2013-02-23T18:13:00Z">
        <w:r>
          <w:rPr>
            <w:rFonts w:ascii="Cambria" w:hAnsi="Cambria"/>
            <w:shd w:val="clear" w:color="auto" w:fill="FFFFFF"/>
          </w:rPr>
          <w:t xml:space="preserve"> </w:t>
        </w:r>
      </w:ins>
      <w:r>
        <w:rPr>
          <w:rFonts w:ascii="Cambria" w:hAnsi="Cambria"/>
          <w:shd w:val="clear" w:color="auto" w:fill="FFFFFF"/>
        </w:rPr>
        <w:t>ρ=0.48, p=1.1e-7)</w:t>
      </w:r>
      <w:ins w:id="715" w:author="Lisa" w:date="2013-02-24T18:55:00Z">
        <w:r>
          <w:rPr>
            <w:rFonts w:ascii="Cambria" w:hAnsi="Cambria"/>
            <w:shd w:val="clear" w:color="auto" w:fill="FFFFFF"/>
          </w:rPr>
          <w:t>,</w:t>
        </w:r>
      </w:ins>
      <w:r>
        <w:rPr>
          <w:rFonts w:ascii="Cambria" w:hAnsi="Cambria"/>
          <w:shd w:val="clear" w:color="auto" w:fill="FFFFFF"/>
        </w:rPr>
        <w:t xml:space="preserve"> and length (Spearman's ρ=0.43, p=3.1e-6) all increasing over time (Figure 10).</w:t>
      </w:r>
    </w:p>
    <w:p w:rsidR="00CC2743" w:rsidDel="00B302FB" w:rsidRDefault="00CC2743">
      <w:pPr>
        <w:rPr>
          <w:del w:id="716" w:author="HomeUser" w:date="2013-03-01T16:09:00Z"/>
        </w:rPr>
      </w:pPr>
      <w:r>
        <w:rPr>
          <w:rFonts w:ascii="Cambria" w:hAnsi="Cambria"/>
          <w:shd w:val="clear" w:color="auto" w:fill="FFFFFF"/>
        </w:rPr>
        <w:t>The three-factor forcing was more sensitive to historic climate (Table 2), with differences in climate responses observed (see Figure 11, Table 3 for details).</w:t>
      </w:r>
      <w:del w:id="717" w:author="Lisa" w:date="2013-02-23T18:13:00Z">
        <w:r w:rsidDel="00A52847">
          <w:rPr>
            <w:rFonts w:ascii="Cambria" w:hAnsi="Cambria"/>
            <w:shd w:val="clear" w:color="auto" w:fill="FFFFFF"/>
          </w:rPr>
          <w:delText xml:space="preserve">  </w:delText>
        </w:r>
      </w:del>
      <w:ins w:id="718" w:author="Lisa" w:date="2013-02-23T18:13:00Z">
        <w:r>
          <w:rPr>
            <w:rFonts w:ascii="Cambria" w:hAnsi="Cambria"/>
            <w:shd w:val="clear" w:color="auto" w:fill="FFFFFF"/>
          </w:rPr>
          <w:t xml:space="preserve"> </w:t>
        </w:r>
      </w:ins>
      <w:ins w:id="719" w:author="Lisa" w:date="2013-02-23T20:00:00Z">
        <w:r>
          <w:rPr>
            <w:rFonts w:ascii="Cambria" w:hAnsi="Cambria"/>
            <w:shd w:val="clear" w:color="auto" w:fill="FFFFFF"/>
          </w:rPr>
          <w:t xml:space="preserve">Generalized </w:t>
        </w:r>
      </w:ins>
      <w:ins w:id="720" w:author="Lisa" w:date="2013-02-23T20:01:00Z">
        <w:r>
          <w:rPr>
            <w:rFonts w:ascii="Cambria" w:hAnsi="Cambria"/>
            <w:shd w:val="clear" w:color="auto" w:fill="FFFFFF"/>
          </w:rPr>
          <w:t>additive model</w:t>
        </w:r>
      </w:ins>
      <w:del w:id="721" w:author="Lisa" w:date="2013-02-23T20:01:00Z">
        <w:r w:rsidDel="00B7227A">
          <w:rPr>
            <w:rFonts w:ascii="Cambria" w:hAnsi="Cambria"/>
            <w:shd w:val="clear" w:color="auto" w:fill="FFFFFF"/>
          </w:rPr>
          <w:delText>GAM</w:delText>
        </w:r>
      </w:del>
      <w:ins w:id="722" w:author="Lisa" w:date="2013-02-23T19:55:00Z">
        <w:r>
          <w:rPr>
            <w:rFonts w:ascii="Cambria" w:hAnsi="Cambria"/>
            <w:shd w:val="clear" w:color="auto" w:fill="FFFFFF"/>
          </w:rPr>
          <w:t>-</w:t>
        </w:r>
      </w:ins>
      <w:del w:id="723" w:author="Lisa" w:date="2013-02-23T19:55:00Z">
        <w:r w:rsidDel="00131573">
          <w:rPr>
            <w:rFonts w:ascii="Cambria" w:hAnsi="Cambria"/>
            <w:shd w:val="clear" w:color="auto" w:fill="FFFFFF"/>
          </w:rPr>
          <w:delText xml:space="preserve"> </w:delText>
        </w:r>
      </w:del>
      <w:r>
        <w:rPr>
          <w:rFonts w:ascii="Cambria" w:hAnsi="Cambria"/>
          <w:shd w:val="clear" w:color="auto" w:fill="FFFFFF"/>
        </w:rPr>
        <w:t xml:space="preserve">based climate-response modelling had better performance and explained more variability for both forcing reconstructions (Table 2), and meaningful non-linearity was detected in the response to water use efficiency and precipitation for the three-factor forcing. Despite this, climate responses seen using generalized additive models were </w:t>
      </w:r>
      <w:del w:id="724" w:author="Lisa" w:date="2013-02-24T18:56:00Z">
        <w:r w:rsidDel="00CC214A">
          <w:rPr>
            <w:rFonts w:ascii="Cambria" w:hAnsi="Cambria"/>
            <w:shd w:val="clear" w:color="auto" w:fill="FFFFFF"/>
          </w:rPr>
          <w:delText>largely in line</w:delText>
        </w:r>
      </w:del>
      <w:ins w:id="725" w:author="Lisa" w:date="2013-02-24T18:56:00Z">
        <w:r>
          <w:rPr>
            <w:rFonts w:ascii="Cambria" w:hAnsi="Cambria"/>
            <w:shd w:val="clear" w:color="auto" w:fill="FFFFFF"/>
          </w:rPr>
          <w:t>consistent</w:t>
        </w:r>
      </w:ins>
      <w:r>
        <w:rPr>
          <w:rFonts w:ascii="Cambria" w:hAnsi="Cambria"/>
          <w:shd w:val="clear" w:color="auto" w:fill="FFFFFF"/>
        </w:rPr>
        <w:t>, in terms of magnitude and direction, with their linear counterparts.</w:t>
      </w:r>
    </w:p>
    <w:p w:rsidR="00CC2743" w:rsidRDefault="00CC2743"/>
    <w:p w:rsidR="00CC2743" w:rsidDel="00B302FB" w:rsidRDefault="00CC2743">
      <w:pPr>
        <w:rPr>
          <w:del w:id="726" w:author="HomeUser" w:date="2013-03-01T16:09:00Z"/>
        </w:rPr>
      </w:pPr>
      <w:ins w:id="727" w:author="Lisa" w:date="2013-02-24T18:57:00Z">
        <w:r>
          <w:rPr>
            <w:rFonts w:ascii="Cambria" w:hAnsi="Cambria"/>
            <w:shd w:val="clear" w:color="auto" w:fill="FFFFFF"/>
          </w:rPr>
          <w:t>I</w:t>
        </w:r>
      </w:ins>
      <w:ins w:id="728" w:author="Lisa" w:date="2013-02-24T18:56:00Z">
        <w:r>
          <w:rPr>
            <w:rFonts w:ascii="Cambria" w:hAnsi="Cambria"/>
            <w:shd w:val="clear" w:color="auto" w:fill="FFFFFF"/>
          </w:rPr>
          <w:t>n all cases</w:t>
        </w:r>
      </w:ins>
      <w:ins w:id="729" w:author="Lisa" w:date="2013-02-24T18:57:00Z">
        <w:r>
          <w:rPr>
            <w:rFonts w:ascii="Cambria" w:hAnsi="Cambria"/>
            <w:shd w:val="clear" w:color="auto" w:fill="FFFFFF"/>
          </w:rPr>
          <w:t>,</w:t>
        </w:r>
      </w:ins>
      <w:ins w:id="730" w:author="Lisa" w:date="2013-02-24T18:56:00Z">
        <w:r>
          <w:rPr>
            <w:rFonts w:ascii="Cambria" w:hAnsi="Cambria"/>
            <w:shd w:val="clear" w:color="auto" w:fill="FFFFFF"/>
          </w:rPr>
          <w:t xml:space="preserve"> </w:t>
        </w:r>
      </w:ins>
      <w:ins w:id="731" w:author="Lisa" w:date="2013-02-24T18:57:00Z">
        <w:r>
          <w:rPr>
            <w:rFonts w:ascii="Cambria" w:hAnsi="Cambria"/>
            <w:shd w:val="clear" w:color="auto" w:fill="FFFFFF"/>
          </w:rPr>
          <w:t>w</w:t>
        </w:r>
      </w:ins>
      <w:del w:id="732" w:author="Lisa" w:date="2013-02-24T18:57:00Z">
        <w:r w:rsidDel="00CC214A">
          <w:rPr>
            <w:rFonts w:ascii="Cambria" w:hAnsi="Cambria"/>
            <w:shd w:val="clear" w:color="auto" w:fill="FFFFFF"/>
          </w:rPr>
          <w:delText>W</w:delText>
        </w:r>
      </w:del>
      <w:r>
        <w:rPr>
          <w:rFonts w:ascii="Cambria" w:hAnsi="Cambria"/>
          <w:shd w:val="clear" w:color="auto" w:fill="FFFFFF"/>
        </w:rPr>
        <w:t>ater use efficiency was a significant negative predictor of growth</w:t>
      </w:r>
      <w:del w:id="733" w:author="Lisa" w:date="2013-02-24T18:56:00Z">
        <w:r w:rsidDel="00CC214A">
          <w:rPr>
            <w:rFonts w:ascii="Cambria" w:hAnsi="Cambria"/>
            <w:shd w:val="clear" w:color="auto" w:fill="FFFFFF"/>
          </w:rPr>
          <w:delText xml:space="preserve"> in all cases</w:delText>
        </w:r>
      </w:del>
      <w:r>
        <w:rPr>
          <w:rFonts w:ascii="Cambria" w:hAnsi="Cambria"/>
          <w:shd w:val="clear" w:color="auto" w:fill="FFFFFF"/>
        </w:rPr>
        <w:t xml:space="preserve">. Accounting for tree-level productivity revealed that growing season growing degree days was a significant negative predictor of growth. Growing season precipitation had a similarly negative effect on growth, especially </w:t>
      </w:r>
      <w:del w:id="734" w:author="Lisa" w:date="2013-02-24T18:57:00Z">
        <w:r w:rsidDel="00CC214A">
          <w:rPr>
            <w:rFonts w:ascii="Cambria" w:hAnsi="Cambria"/>
            <w:shd w:val="clear" w:color="auto" w:fill="FFFFFF"/>
          </w:rPr>
          <w:delText>at higher</w:delText>
        </w:r>
      </w:del>
      <w:ins w:id="735" w:author="Lisa" w:date="2013-02-24T18:57:00Z">
        <w:r>
          <w:rPr>
            <w:rFonts w:ascii="Cambria" w:hAnsi="Cambria"/>
            <w:shd w:val="clear" w:color="auto" w:fill="FFFFFF"/>
          </w:rPr>
          <w:t>when</w:t>
        </w:r>
      </w:ins>
      <w:r>
        <w:rPr>
          <w:rFonts w:ascii="Cambria" w:hAnsi="Cambria"/>
          <w:shd w:val="clear" w:color="auto" w:fill="FFFFFF"/>
        </w:rPr>
        <w:t xml:space="preserve"> precipitation</w:t>
      </w:r>
      <w:ins w:id="736" w:author="Lisa" w:date="2013-02-24T18:57:00Z">
        <w:r>
          <w:rPr>
            <w:rFonts w:ascii="Cambria" w:hAnsi="Cambria"/>
            <w:shd w:val="clear" w:color="auto" w:fill="FFFFFF"/>
          </w:rPr>
          <w:t xml:space="preserve"> increased</w:t>
        </w:r>
      </w:ins>
      <w:del w:id="737" w:author="Lisa" w:date="2013-02-24T18:57:00Z">
        <w:r w:rsidDel="00CC214A">
          <w:rPr>
            <w:rFonts w:ascii="Cambria" w:hAnsi="Cambria"/>
            <w:shd w:val="clear" w:color="auto" w:fill="FFFFFF"/>
          </w:rPr>
          <w:delText xml:space="preserve"> levels</w:delText>
        </w:r>
      </w:del>
      <w:r>
        <w:rPr>
          <w:rFonts w:ascii="Cambria" w:hAnsi="Cambria"/>
          <w:shd w:val="clear" w:color="auto" w:fill="FFFFFF"/>
        </w:rPr>
        <w:t xml:space="preserve">. No response </w:t>
      </w:r>
      <w:del w:id="738" w:author="Lisa" w:date="2013-02-24T18:57:00Z">
        <w:r w:rsidDel="00CC214A">
          <w:rPr>
            <w:rFonts w:ascii="Cambria" w:hAnsi="Cambria"/>
            <w:shd w:val="clear" w:color="auto" w:fill="FFFFFF"/>
          </w:rPr>
          <w:delText xml:space="preserve">was observed </w:delText>
        </w:r>
      </w:del>
      <w:r>
        <w:rPr>
          <w:rFonts w:ascii="Cambria" w:hAnsi="Cambria"/>
          <w:shd w:val="clear" w:color="auto" w:fill="FFFFFF"/>
        </w:rPr>
        <w:t xml:space="preserve">to </w:t>
      </w:r>
      <w:ins w:id="739" w:author="Lisa" w:date="2013-02-24T18:57:00Z">
        <w:r>
          <w:rPr>
            <w:rFonts w:ascii="Cambria" w:hAnsi="Cambria"/>
            <w:shd w:val="clear" w:color="auto" w:fill="FFFFFF"/>
          </w:rPr>
          <w:t xml:space="preserve">changes in </w:t>
        </w:r>
      </w:ins>
      <w:r>
        <w:rPr>
          <w:rFonts w:ascii="Cambria" w:hAnsi="Cambria"/>
          <w:shd w:val="clear" w:color="auto" w:fill="FFFFFF"/>
        </w:rPr>
        <w:t>growing season length</w:t>
      </w:r>
      <w:ins w:id="740" w:author="Lisa" w:date="2013-02-24T18:57:00Z">
        <w:r w:rsidRPr="00CC214A">
          <w:rPr>
            <w:rFonts w:ascii="Cambria" w:hAnsi="Cambria"/>
            <w:shd w:val="clear" w:color="auto" w:fill="FFFFFF"/>
          </w:rPr>
          <w:t xml:space="preserve"> </w:t>
        </w:r>
        <w:r>
          <w:rPr>
            <w:rFonts w:ascii="Cambria" w:hAnsi="Cambria"/>
            <w:shd w:val="clear" w:color="auto" w:fill="FFFFFF"/>
          </w:rPr>
          <w:t>were observed</w:t>
        </w:r>
      </w:ins>
      <w:r>
        <w:rPr>
          <w:rFonts w:ascii="Cambria" w:hAnsi="Cambria"/>
          <w:shd w:val="clear" w:color="auto" w:fill="FFFFFF"/>
        </w:rPr>
        <w:t>.</w:t>
      </w:r>
    </w:p>
    <w:p w:rsidR="00CC2743" w:rsidRDefault="00CC2743"/>
    <w:p w:rsidR="00CC2743" w:rsidRDefault="00CC2743">
      <w:r>
        <w:rPr>
          <w:rFonts w:ascii="Cambria" w:hAnsi="Cambria"/>
          <w:shd w:val="clear" w:color="auto" w:fill="FFFFFF"/>
        </w:rPr>
        <w:t>A similar approach was used to investigate climatic drivers of intrinsic water use efficiency (see Table 4 for model fit statistics).</w:t>
      </w:r>
      <w:del w:id="741" w:author="Lisa" w:date="2013-02-23T18:13:00Z">
        <w:r w:rsidDel="00A52847">
          <w:rPr>
            <w:rFonts w:ascii="Cambria" w:hAnsi="Cambria"/>
            <w:shd w:val="clear" w:color="auto" w:fill="FFFFFF"/>
          </w:rPr>
          <w:delText xml:space="preserve">  </w:delText>
        </w:r>
      </w:del>
      <w:ins w:id="742" w:author="Lisa" w:date="2013-02-23T18:13:00Z">
        <w:r>
          <w:rPr>
            <w:rFonts w:ascii="Cambria" w:hAnsi="Cambria"/>
            <w:shd w:val="clear" w:color="auto" w:fill="FFFFFF"/>
          </w:rPr>
          <w:t xml:space="preserve"> </w:t>
        </w:r>
      </w:ins>
      <w:commentRangeStart w:id="743"/>
      <w:r>
        <w:rPr>
          <w:rFonts w:ascii="Cambria" w:hAnsi="Cambria"/>
          <w:shd w:val="clear" w:color="auto" w:fill="FFFFFF"/>
        </w:rPr>
        <w:t xml:space="preserve">Climate was found to be a fairly good predictor </w:t>
      </w:r>
      <w:del w:id="744" w:author="Lisa" w:date="2013-02-24T18:58:00Z">
        <w:r w:rsidDel="00CC214A">
          <w:rPr>
            <w:rFonts w:ascii="Cambria" w:hAnsi="Cambria"/>
            <w:shd w:val="clear" w:color="auto" w:fill="FFFFFF"/>
          </w:rPr>
          <w:delText>of water</w:delText>
        </w:r>
      </w:del>
      <w:del w:id="745" w:author="Lisa" w:date="2013-02-23T21:50:00Z">
        <w:r w:rsidDel="00352FE9">
          <w:rPr>
            <w:rFonts w:ascii="Cambria" w:hAnsi="Cambria"/>
            <w:shd w:val="clear" w:color="auto" w:fill="FFFFFF"/>
          </w:rPr>
          <w:delText>-</w:delText>
        </w:r>
      </w:del>
      <w:del w:id="746" w:author="Lisa" w:date="2013-02-24T18:58:00Z">
        <w:r w:rsidDel="00CC214A">
          <w:rPr>
            <w:rFonts w:ascii="Cambria" w:hAnsi="Cambria"/>
            <w:shd w:val="clear" w:color="auto" w:fill="FFFFFF"/>
          </w:rPr>
          <w:delText xml:space="preserve">use efficiency </w:delText>
        </w:r>
      </w:del>
      <w:r>
        <w:rPr>
          <w:rFonts w:ascii="Cambria" w:hAnsi="Cambria"/>
          <w:shd w:val="clear" w:color="auto" w:fill="FFFFFF"/>
        </w:rPr>
        <w:t>for the corresponding year. Table 5 and Figure 12 show the response of intrinsic water</w:t>
      </w:r>
      <w:del w:id="747" w:author="Lisa" w:date="2013-02-23T21:50:00Z">
        <w:r w:rsidDel="00352FE9">
          <w:rPr>
            <w:rFonts w:ascii="Cambria" w:hAnsi="Cambria"/>
            <w:shd w:val="clear" w:color="auto" w:fill="FFFFFF"/>
          </w:rPr>
          <w:delText>-</w:delText>
        </w:r>
      </w:del>
      <w:ins w:id="748" w:author="Lisa" w:date="2013-02-23T21:50:00Z">
        <w:r>
          <w:rPr>
            <w:rFonts w:ascii="Cambria" w:hAnsi="Cambria"/>
            <w:shd w:val="clear" w:color="auto" w:fill="FFFFFF"/>
          </w:rPr>
          <w:t xml:space="preserve"> </w:t>
        </w:r>
      </w:ins>
      <w:r>
        <w:rPr>
          <w:rFonts w:ascii="Cambria" w:hAnsi="Cambria"/>
          <w:shd w:val="clear" w:color="auto" w:fill="FFFFFF"/>
        </w:rPr>
        <w:t>use efficiency</w:t>
      </w:r>
      <w:ins w:id="749" w:author="Lisa" w:date="2013-02-24T19:01:00Z">
        <w:r>
          <w:rPr>
            <w:rFonts w:ascii="Cambria" w:hAnsi="Cambria"/>
            <w:shd w:val="clear" w:color="auto" w:fill="FFFFFF"/>
          </w:rPr>
          <w:t>, which</w:t>
        </w:r>
      </w:ins>
      <w:del w:id="750" w:author="Lisa" w:date="2013-02-24T19:01:00Z">
        <w:r w:rsidDel="00CC214A">
          <w:rPr>
            <w:rFonts w:ascii="Cambria" w:hAnsi="Cambria"/>
            <w:shd w:val="clear" w:color="auto" w:fill="FFFFFF"/>
          </w:rPr>
          <w:delText>. Water</w:delText>
        </w:r>
      </w:del>
      <w:del w:id="751" w:author="Lisa" w:date="2013-02-23T21:50:00Z">
        <w:r w:rsidDel="00352FE9">
          <w:rPr>
            <w:rFonts w:ascii="Cambria" w:hAnsi="Cambria"/>
            <w:shd w:val="clear" w:color="auto" w:fill="FFFFFF"/>
          </w:rPr>
          <w:delText>-</w:delText>
        </w:r>
      </w:del>
      <w:del w:id="752" w:author="Lisa" w:date="2013-02-24T19:01:00Z">
        <w:r w:rsidDel="00CC214A">
          <w:rPr>
            <w:rFonts w:ascii="Cambria" w:hAnsi="Cambria"/>
            <w:shd w:val="clear" w:color="auto" w:fill="FFFFFF"/>
          </w:rPr>
          <w:delText>use efficiency</w:delText>
        </w:r>
      </w:del>
      <w:r>
        <w:rPr>
          <w:rFonts w:ascii="Cambria" w:hAnsi="Cambria"/>
          <w:shd w:val="clear" w:color="auto" w:fill="FFFFFF"/>
        </w:rPr>
        <w:t xml:space="preserve"> showed a strong negative response to growing season precipitation but no response to growing season length. </w:t>
      </w:r>
      <w:ins w:id="753" w:author="Lisa" w:date="2013-02-24T19:01:00Z">
        <w:r>
          <w:rPr>
            <w:rFonts w:ascii="Cambria" w:hAnsi="Cambria"/>
            <w:shd w:val="clear" w:color="auto" w:fill="FFFFFF"/>
          </w:rPr>
          <w:t>Although g</w:t>
        </w:r>
      </w:ins>
      <w:del w:id="754" w:author="Lisa" w:date="2013-02-24T19:01:00Z">
        <w:r w:rsidDel="00CC214A">
          <w:rPr>
            <w:rFonts w:ascii="Cambria" w:hAnsi="Cambria"/>
            <w:shd w:val="clear" w:color="auto" w:fill="FFFFFF"/>
          </w:rPr>
          <w:delText>G</w:delText>
        </w:r>
      </w:del>
      <w:r>
        <w:rPr>
          <w:rFonts w:ascii="Cambria" w:hAnsi="Cambria"/>
          <w:shd w:val="clear" w:color="auto" w:fill="FFFFFF"/>
        </w:rPr>
        <w:t>rowing season length was a significant predictor for both the linear and generalized additive model</w:t>
      </w:r>
      <w:ins w:id="755" w:author="Lisa" w:date="2013-02-24T19:01:00Z">
        <w:r>
          <w:rPr>
            <w:rFonts w:ascii="Cambria" w:hAnsi="Cambria"/>
            <w:shd w:val="clear" w:color="auto" w:fill="FFFFFF"/>
          </w:rPr>
          <w:t>,</w:t>
        </w:r>
      </w:ins>
      <w:r>
        <w:rPr>
          <w:rFonts w:ascii="Cambria" w:hAnsi="Cambria"/>
          <w:shd w:val="clear" w:color="auto" w:fill="FFFFFF"/>
        </w:rPr>
        <w:t xml:space="preserve"> </w:t>
      </w:r>
      <w:del w:id="756" w:author="Lisa" w:date="2013-02-24T19:01:00Z">
        <w:r w:rsidDel="00CC214A">
          <w:rPr>
            <w:rFonts w:ascii="Cambria" w:hAnsi="Cambria"/>
            <w:shd w:val="clear" w:color="auto" w:fill="FFFFFF"/>
          </w:rPr>
          <w:delText xml:space="preserve">but </w:delText>
        </w:r>
      </w:del>
      <w:r>
        <w:rPr>
          <w:rFonts w:ascii="Cambria" w:hAnsi="Cambria"/>
          <w:shd w:val="clear" w:color="auto" w:fill="FFFFFF"/>
        </w:rPr>
        <w:t xml:space="preserve">no clear relationship was </w:t>
      </w:r>
      <w:del w:id="757" w:author="Lisa" w:date="2013-02-24T18:58:00Z">
        <w:r w:rsidDel="00CC214A">
          <w:rPr>
            <w:rFonts w:ascii="Cambria" w:hAnsi="Cambria"/>
            <w:shd w:val="clear" w:color="auto" w:fill="FFFFFF"/>
          </w:rPr>
          <w:delText>visible</w:delText>
        </w:r>
      </w:del>
      <w:ins w:id="758" w:author="Lisa" w:date="2013-02-24T18:58:00Z">
        <w:r>
          <w:rPr>
            <w:rFonts w:ascii="Cambria" w:hAnsi="Cambria"/>
            <w:shd w:val="clear" w:color="auto" w:fill="FFFFFF"/>
          </w:rPr>
          <w:t>evident</w:t>
        </w:r>
      </w:ins>
      <w:r>
        <w:rPr>
          <w:rFonts w:ascii="Cambria" w:hAnsi="Cambria"/>
          <w:shd w:val="clear" w:color="auto" w:fill="FFFFFF"/>
        </w:rPr>
        <w:t>.</w:t>
      </w:r>
      <w:commentRangeEnd w:id="743"/>
      <w:r>
        <w:rPr>
          <w:rStyle w:val="CommentReference"/>
          <w:szCs w:val="18"/>
        </w:rPr>
        <w:commentReference w:id="743"/>
      </w:r>
    </w:p>
    <w:p w:rsidR="00CC2743" w:rsidRPr="00B24283" w:rsidRDefault="00CC2743" w:rsidP="00B24283">
      <w:pPr>
        <w:pStyle w:val="Heading1"/>
        <w:rPr>
          <w:rPrChange w:id="759" w:author="HomeUser" w:date="2013-03-01T16:54:00Z">
            <w:rPr/>
          </w:rPrChange>
        </w:rPr>
        <w:pPrChange w:id="760" w:author="HomeUser" w:date="2013-03-01T16:54:00Z">
          <w:pPr>
            <w:pStyle w:val="Heading1"/>
          </w:pPr>
        </w:pPrChange>
      </w:pPr>
      <w:bookmarkStart w:id="761" w:name="h.21zd4crkgcny"/>
      <w:bookmarkEnd w:id="761"/>
      <w:r w:rsidRPr="00B24283">
        <w:rPr>
          <w:rPrChange w:id="762" w:author="HomeUser" w:date="2013-03-01T16:54:00Z">
            <w:rPr>
              <w:rFonts w:ascii="Cambria" w:hAnsi="Cambria"/>
            </w:rPr>
          </w:rPrChange>
        </w:rPr>
        <w:lastRenderedPageBreak/>
        <w:t>4. Discussion</w:t>
      </w:r>
    </w:p>
    <w:p w:rsidR="00CC2743" w:rsidRPr="00B24283" w:rsidRDefault="00CC2743" w:rsidP="00B24283">
      <w:pPr>
        <w:pStyle w:val="Heading2"/>
        <w:rPr>
          <w:rPrChange w:id="763" w:author="HomeUser" w:date="2013-03-01T16:54:00Z">
            <w:rPr/>
          </w:rPrChange>
        </w:rPr>
        <w:pPrChange w:id="764" w:author="HomeUser" w:date="2013-03-01T16:54:00Z">
          <w:pPr>
            <w:pStyle w:val="Heading4"/>
            <w:ind w:left="0" w:firstLine="0"/>
          </w:pPr>
        </w:pPrChange>
      </w:pPr>
      <w:r w:rsidRPr="00B24283">
        <w:rPr>
          <w:rPrChange w:id="765" w:author="HomeUser" w:date="2013-03-01T16:54:00Z">
            <w:rPr>
              <w:shd w:val="clear" w:color="auto" w:fill="FFFFFF"/>
            </w:rPr>
          </w:rPrChange>
        </w:rPr>
        <w:t>4.1 Presence of modern sample bias</w:t>
      </w:r>
    </w:p>
    <w:p w:rsidR="00CC2743" w:rsidDel="00B302FB" w:rsidRDefault="00CC2743">
      <w:pPr>
        <w:rPr>
          <w:del w:id="766" w:author="HomeUser" w:date="2013-03-01T16:09:00Z"/>
        </w:rPr>
      </w:pPr>
      <w:r>
        <w:rPr>
          <w:rFonts w:ascii="Cambria" w:hAnsi="Cambria"/>
          <w:shd w:val="clear" w:color="auto" w:fill="FFFFFF"/>
        </w:rPr>
        <w:t>Modern sample bias was clearly visible in the chronology</w:t>
      </w:r>
      <w:del w:id="767" w:author="Lisa" w:date="2013-02-24T19:04:00Z">
        <w:r w:rsidDel="00CC214A">
          <w:rPr>
            <w:rFonts w:ascii="Cambria" w:hAnsi="Cambria"/>
            <w:shd w:val="clear" w:color="auto" w:fill="FFFFFF"/>
          </w:rPr>
          <w:delText xml:space="preserve"> analyzed</w:delText>
        </w:r>
      </w:del>
      <w:r>
        <w:rPr>
          <w:rFonts w:ascii="Cambria" w:hAnsi="Cambria"/>
          <w:shd w:val="clear" w:color="auto" w:fill="FFFFFF"/>
        </w:rPr>
        <w:t>. Productivity was strongly negatively correlated with age. As a result</w:t>
      </w:r>
      <w:del w:id="768" w:author="Lisa" w:date="2013-02-23T19:15:00Z">
        <w:r w:rsidDel="00F74A1B">
          <w:rPr>
            <w:rFonts w:ascii="Cambria" w:hAnsi="Cambria"/>
            <w:shd w:val="clear" w:color="auto" w:fill="FFFFFF"/>
          </w:rPr>
          <w:delText>s</w:delText>
        </w:r>
      </w:del>
      <w:ins w:id="769" w:author="Lisa" w:date="2013-02-23T19:15:00Z">
        <w:r>
          <w:rPr>
            <w:rFonts w:ascii="Cambria" w:hAnsi="Cambria"/>
            <w:shd w:val="clear" w:color="auto" w:fill="FFFFFF"/>
          </w:rPr>
          <w:t>,</w:t>
        </w:r>
      </w:ins>
      <w:r>
        <w:rPr>
          <w:rFonts w:ascii="Cambria" w:hAnsi="Cambria"/>
          <w:shd w:val="clear" w:color="auto" w:fill="FFFFFF"/>
        </w:rPr>
        <w:t xml:space="preserve"> long-term trends in forcing changed dramatically when tree-level productivity was accounted for. There is good reason to suspect the corrected approach is a better reflection of true historic patterns of tree growth. Model fit was much better and the climate signal was stronger after accounting for differences in productivity </w:t>
      </w:r>
      <w:del w:id="770" w:author="Lisa" w:date="2013-02-24T19:05:00Z">
        <w:r w:rsidDel="00CC214A">
          <w:rPr>
            <w:rFonts w:ascii="Cambria" w:hAnsi="Cambria"/>
            <w:shd w:val="clear" w:color="auto" w:fill="FFFFFF"/>
          </w:rPr>
          <w:delText xml:space="preserve">between </w:delText>
        </w:r>
      </w:del>
      <w:ins w:id="771" w:author="Lisa" w:date="2013-02-24T19:05:00Z">
        <w:r>
          <w:rPr>
            <w:rFonts w:ascii="Cambria" w:hAnsi="Cambria"/>
            <w:shd w:val="clear" w:color="auto" w:fill="FFFFFF"/>
          </w:rPr>
          <w:t xml:space="preserve">among </w:t>
        </w:r>
      </w:ins>
      <w:r>
        <w:rPr>
          <w:rFonts w:ascii="Cambria" w:hAnsi="Cambria"/>
          <w:shd w:val="clear" w:color="auto" w:fill="FFFFFF"/>
        </w:rPr>
        <w:t>trees.</w:t>
      </w:r>
    </w:p>
    <w:p w:rsidR="00CC2743" w:rsidRDefault="00CC2743"/>
    <w:p w:rsidR="00CC2743" w:rsidDel="00B302FB" w:rsidRDefault="00CC2743">
      <w:pPr>
        <w:rPr>
          <w:del w:id="772" w:author="HomeUser" w:date="2013-03-01T16:09:00Z"/>
        </w:rPr>
      </w:pPr>
      <w:r>
        <w:rPr>
          <w:rFonts w:ascii="Cambria" w:hAnsi="Cambria"/>
          <w:shd w:val="clear" w:color="auto" w:fill="FFFFFF"/>
        </w:rPr>
        <w:t xml:space="preserve">Despite this, the origin of this bias is somewhat unclear. Big tree-selection bias (see </w:t>
      </w:r>
      <w:bookmarkStart w:id="773" w:name="__UnoMark__28642_249939903"/>
      <w:r>
        <w:rPr>
          <w:rFonts w:ascii="Cambria" w:hAnsi="Cambria"/>
          <w:shd w:val="clear" w:color="auto" w:fill="FFFFFF"/>
        </w:rPr>
        <w:t>[</w:t>
      </w:r>
      <w:r>
        <w:rPr>
          <w:rFonts w:ascii="Cambria" w:hAnsi="Cambria"/>
          <w:i/>
          <w:shd w:val="clear" w:color="auto" w:fill="FFFFFF"/>
        </w:rPr>
        <w:t>Brienen et al.</w:t>
      </w:r>
      <w:r>
        <w:rPr>
          <w:rFonts w:ascii="Cambria" w:hAnsi="Cambria"/>
          <w:shd w:val="clear" w:color="auto" w:fill="FFFFFF"/>
        </w:rPr>
        <w:t xml:space="preserve">, 2012b; </w:t>
      </w:r>
      <w:r>
        <w:rPr>
          <w:rFonts w:ascii="Cambria" w:hAnsi="Cambria"/>
          <w:i/>
          <w:shd w:val="clear" w:color="auto" w:fill="FFFFFF"/>
        </w:rPr>
        <w:t>Cecile and Anand</w:t>
      </w:r>
      <w:r>
        <w:rPr>
          <w:rFonts w:ascii="Cambria" w:hAnsi="Cambria"/>
          <w:shd w:val="clear" w:color="auto" w:fill="FFFFFF"/>
        </w:rPr>
        <w:t xml:space="preserve">, in </w:t>
      </w:r>
      <w:del w:id="774" w:author="HomeUser" w:date="2013-03-01T16:10:00Z">
        <w:r w:rsidDel="00B302FB">
          <w:rPr>
            <w:rFonts w:ascii="Cambria" w:hAnsi="Cambria"/>
            <w:shd w:val="clear" w:color="auto" w:fill="FFFFFF"/>
          </w:rPr>
          <w:delText>submission</w:delText>
        </w:r>
      </w:del>
      <w:ins w:id="775" w:author="HomeUser" w:date="2013-03-01T16:10:00Z">
        <w:r w:rsidR="00B302FB">
          <w:rPr>
            <w:rFonts w:ascii="Cambria" w:hAnsi="Cambria"/>
            <w:shd w:val="clear" w:color="auto" w:fill="FFFFFF"/>
          </w:rPr>
          <w:t>review</w:t>
        </w:r>
      </w:ins>
      <w:r>
        <w:rPr>
          <w:rFonts w:ascii="Cambria" w:hAnsi="Cambria"/>
          <w:shd w:val="clear" w:color="auto" w:fill="FFFFFF"/>
        </w:rPr>
        <w:t>]</w:t>
      </w:r>
      <w:bookmarkEnd w:id="773"/>
      <w:r>
        <w:rPr>
          <w:rFonts w:ascii="Cambria" w:hAnsi="Cambria"/>
          <w:shd w:val="clear" w:color="auto" w:fill="FFFFFF"/>
        </w:rPr>
        <w:t xml:space="preserve">) should not be present under the sampling design followed. No minimum diameter cutoff was used and the stands were almost completely even-aged. There was a deliberate bias towards the selection of locally large, dominant trees, but this will not produce modern sample-bias when the largest trees are of the same age as the smallest. </w:t>
      </w:r>
    </w:p>
    <w:p w:rsidR="00CC2743" w:rsidRDefault="00CC2743"/>
    <w:p w:rsidR="00CC2743" w:rsidDel="00B302FB" w:rsidRDefault="00CC2743">
      <w:pPr>
        <w:rPr>
          <w:del w:id="776" w:author="HomeUser" w:date="2013-03-01T16:09:00Z"/>
        </w:rPr>
      </w:pPr>
      <w:r>
        <w:rPr>
          <w:rFonts w:ascii="Cambria" w:hAnsi="Cambria"/>
          <w:shd w:val="clear" w:color="auto" w:fill="FFFFFF"/>
        </w:rPr>
        <w:t xml:space="preserve">The survivorship patterns of jack pine, </w:t>
      </w:r>
      <w:del w:id="777" w:author="Lisa" w:date="2013-02-24T19:05:00Z">
        <w:r w:rsidDel="00CC214A">
          <w:rPr>
            <w:rFonts w:ascii="Cambria" w:hAnsi="Cambria"/>
            <w:shd w:val="clear" w:color="auto" w:fill="FFFFFF"/>
          </w:rPr>
          <w:delText>on a fine scale</w:delText>
        </w:r>
      </w:del>
      <w:ins w:id="778" w:author="Lisa" w:date="2013-02-24T19:05:00Z">
        <w:r>
          <w:rPr>
            <w:rFonts w:ascii="Cambria" w:hAnsi="Cambria"/>
            <w:shd w:val="clear" w:color="auto" w:fill="FFFFFF"/>
          </w:rPr>
          <w:t>locally</w:t>
        </w:r>
      </w:ins>
      <w:r>
        <w:rPr>
          <w:rFonts w:ascii="Cambria" w:hAnsi="Cambria"/>
          <w:shd w:val="clear" w:color="auto" w:fill="FFFFFF"/>
        </w:rPr>
        <w:t>, favour the fastest growing trees via competitive dominance due to their shade-intolerant nature</w:t>
      </w:r>
      <w:bookmarkStart w:id="779" w:name="__UnoMark__28652_249939903"/>
      <w:ins w:id="780" w:author="Lisa" w:date="2013-02-23T18:13:00Z">
        <w:r>
          <w:rPr>
            <w:rFonts w:ascii="Cambria" w:hAnsi="Cambria"/>
            <w:shd w:val="clear" w:color="auto" w:fill="FFFFFF"/>
          </w:rPr>
          <w:t xml:space="preserve"> </w:t>
        </w:r>
      </w:ins>
      <w:r>
        <w:rPr>
          <w:rFonts w:ascii="Cambria" w:hAnsi="Cambria"/>
          <w:shd w:val="clear" w:color="auto" w:fill="FFFFFF"/>
        </w:rPr>
        <w:t>[</w:t>
      </w:r>
      <w:r>
        <w:rPr>
          <w:rFonts w:ascii="Cambria" w:hAnsi="Cambria"/>
          <w:i/>
          <w:shd w:val="clear" w:color="auto" w:fill="FFFFFF"/>
        </w:rPr>
        <w:t>Rudolph and Laidly</w:t>
      </w:r>
      <w:r>
        <w:rPr>
          <w:rFonts w:ascii="Cambria" w:hAnsi="Cambria"/>
          <w:shd w:val="clear" w:color="auto" w:fill="FFFFFF"/>
        </w:rPr>
        <w:t>, 1990]</w:t>
      </w:r>
      <w:bookmarkEnd w:id="779"/>
      <w:r>
        <w:rPr>
          <w:rFonts w:ascii="Cambria" w:hAnsi="Cambria"/>
          <w:shd w:val="clear" w:color="auto" w:fill="FFFFFF"/>
        </w:rPr>
        <w:t>. Yet this chronology showed a strong negative correlation between productivity and age; slow-growing trees were more likely to survive (or at least be sampled). In some studies, there may be sampling biases due to patchy resources, in which the stem density o</w:t>
      </w:r>
      <w:del w:id="781" w:author="Lisa" w:date="2013-02-24T19:07:00Z">
        <w:r w:rsidDel="00B570C0">
          <w:rPr>
            <w:rFonts w:ascii="Cambria" w:hAnsi="Cambria"/>
            <w:shd w:val="clear" w:color="auto" w:fill="FFFFFF"/>
          </w:rPr>
          <w:delText>f</w:delText>
        </w:r>
      </w:del>
      <w:ins w:id="782" w:author="Lisa" w:date="2013-02-24T19:07:00Z">
        <w:r>
          <w:rPr>
            <w:rFonts w:ascii="Cambria" w:hAnsi="Cambria"/>
            <w:shd w:val="clear" w:color="auto" w:fill="FFFFFF"/>
          </w:rPr>
          <w:t>n</w:t>
        </w:r>
      </w:ins>
      <w:r>
        <w:rPr>
          <w:rFonts w:ascii="Cambria" w:hAnsi="Cambria"/>
          <w:shd w:val="clear" w:color="auto" w:fill="FFFFFF"/>
        </w:rPr>
        <w:t xml:space="preserve"> fertile sites drops more rapidly th</w:t>
      </w:r>
      <w:ins w:id="783" w:author="Lisa" w:date="2013-02-24T19:07:00Z">
        <w:r>
          <w:rPr>
            <w:rFonts w:ascii="Cambria" w:hAnsi="Cambria"/>
            <w:shd w:val="clear" w:color="auto" w:fill="FFFFFF"/>
          </w:rPr>
          <w:t>a</w:t>
        </w:r>
      </w:ins>
      <w:del w:id="784" w:author="Lisa" w:date="2013-02-24T19:07:00Z">
        <w:r w:rsidDel="00B570C0">
          <w:rPr>
            <w:rFonts w:ascii="Cambria" w:hAnsi="Cambria"/>
            <w:shd w:val="clear" w:color="auto" w:fill="FFFFFF"/>
          </w:rPr>
          <w:delText>e</w:delText>
        </w:r>
      </w:del>
      <w:r>
        <w:rPr>
          <w:rFonts w:ascii="Cambria" w:hAnsi="Cambria"/>
          <w:shd w:val="clear" w:color="auto" w:fill="FFFFFF"/>
        </w:rPr>
        <w:t xml:space="preserve">n </w:t>
      </w:r>
      <w:ins w:id="785" w:author="Lisa" w:date="2013-02-24T19:07:00Z">
        <w:r>
          <w:rPr>
            <w:rFonts w:ascii="Cambria" w:hAnsi="Cambria"/>
            <w:shd w:val="clear" w:color="auto" w:fill="FFFFFF"/>
          </w:rPr>
          <w:t xml:space="preserve">it does on </w:t>
        </w:r>
      </w:ins>
      <w:r>
        <w:rPr>
          <w:rFonts w:ascii="Cambria" w:hAnsi="Cambria"/>
          <w:shd w:val="clear" w:color="auto" w:fill="FFFFFF"/>
        </w:rPr>
        <w:t xml:space="preserve">less productive sites, effective reducing the relative survivorship of fast-growing trees </w:t>
      </w:r>
      <w:bookmarkStart w:id="786" w:name="__UnoMark__28662_249939903"/>
      <w:r>
        <w:rPr>
          <w:rFonts w:ascii="Cambria" w:hAnsi="Cambria"/>
          <w:shd w:val="clear" w:color="auto" w:fill="FFFFFF"/>
        </w:rPr>
        <w:t>[</w:t>
      </w:r>
      <w:r>
        <w:rPr>
          <w:rFonts w:ascii="Cambria" w:hAnsi="Cambria"/>
          <w:i/>
          <w:shd w:val="clear" w:color="auto" w:fill="FFFFFF"/>
        </w:rPr>
        <w:t>Cecile and Anand</w:t>
      </w:r>
      <w:r>
        <w:rPr>
          <w:rFonts w:ascii="Cambria" w:hAnsi="Cambria"/>
          <w:shd w:val="clear" w:color="auto" w:fill="FFFFFF"/>
        </w:rPr>
        <w:t xml:space="preserve">, in </w:t>
      </w:r>
      <w:del w:id="787" w:author="HomeUser" w:date="2013-03-01T16:09:00Z">
        <w:r w:rsidDel="00B302FB">
          <w:rPr>
            <w:rFonts w:ascii="Cambria" w:hAnsi="Cambria"/>
            <w:shd w:val="clear" w:color="auto" w:fill="FFFFFF"/>
          </w:rPr>
          <w:delText>submission</w:delText>
        </w:r>
      </w:del>
      <w:ins w:id="788" w:author="HomeUser" w:date="2013-03-01T16:09:00Z">
        <w:r w:rsidR="00B302FB">
          <w:rPr>
            <w:rFonts w:ascii="Cambria" w:hAnsi="Cambria"/>
            <w:shd w:val="clear" w:color="auto" w:fill="FFFFFF"/>
          </w:rPr>
          <w:t>review</w:t>
        </w:r>
      </w:ins>
      <w:r>
        <w:rPr>
          <w:rFonts w:ascii="Cambria" w:hAnsi="Cambria"/>
          <w:shd w:val="clear" w:color="auto" w:fill="FFFFFF"/>
        </w:rPr>
        <w:t>]</w:t>
      </w:r>
      <w:bookmarkEnd w:id="786"/>
      <w:r>
        <w:rPr>
          <w:rFonts w:ascii="Cambria" w:hAnsi="Cambria"/>
          <w:shd w:val="clear" w:color="auto" w:fill="FFFFFF"/>
        </w:rPr>
        <w:t>. Yet this effect is unlikely here</w:t>
      </w:r>
      <w:del w:id="789" w:author="Lisa" w:date="2013-02-24T19:08:00Z">
        <w:r w:rsidDel="00B570C0">
          <w:rPr>
            <w:rFonts w:ascii="Cambria" w:hAnsi="Cambria"/>
            <w:shd w:val="clear" w:color="auto" w:fill="FFFFFF"/>
          </w:rPr>
          <w:delText>,</w:delText>
        </w:r>
      </w:del>
      <w:ins w:id="790" w:author="Lisa" w:date="2013-02-24T19:08:00Z">
        <w:r>
          <w:rPr>
            <w:rFonts w:ascii="Cambria" w:hAnsi="Cambria"/>
            <w:shd w:val="clear" w:color="auto" w:fill="FFFFFF"/>
          </w:rPr>
          <w:t xml:space="preserve"> since</w:t>
        </w:r>
      </w:ins>
      <w:r>
        <w:rPr>
          <w:rFonts w:ascii="Cambria" w:hAnsi="Cambria"/>
          <w:shd w:val="clear" w:color="auto" w:fill="FFFFFF"/>
        </w:rPr>
        <w:t xml:space="preserve"> a fixed number of trees were sampled from homogeneous sites</w:t>
      </w:r>
      <w:del w:id="791" w:author="Lisa" w:date="2013-02-24T19:08:00Z">
        <w:r w:rsidDel="00B570C0">
          <w:rPr>
            <w:rFonts w:ascii="Cambria" w:hAnsi="Cambria"/>
            <w:shd w:val="clear" w:color="auto" w:fill="FFFFFF"/>
          </w:rPr>
          <w:delText>;</w:delText>
        </w:r>
      </w:del>
      <w:ins w:id="792" w:author="Lisa" w:date="2013-02-24T19:08:00Z">
        <w:r>
          <w:rPr>
            <w:rFonts w:ascii="Cambria" w:hAnsi="Cambria"/>
            <w:shd w:val="clear" w:color="auto" w:fill="FFFFFF"/>
          </w:rPr>
          <w:t xml:space="preserve"> and</w:t>
        </w:r>
      </w:ins>
      <w:r>
        <w:rPr>
          <w:rFonts w:ascii="Cambria" w:hAnsi="Cambria"/>
          <w:shd w:val="clear" w:color="auto" w:fill="FFFFFF"/>
        </w:rPr>
        <w:t xml:space="preserve"> the stem density of the stands was irrelevant to their representation in the chronology.</w:t>
      </w:r>
    </w:p>
    <w:p w:rsidR="00CC2743" w:rsidRDefault="00CC2743"/>
    <w:p w:rsidR="00CC2743" w:rsidRDefault="00CC2743">
      <w:r>
        <w:rPr>
          <w:rFonts w:ascii="Cambria" w:hAnsi="Cambria"/>
          <w:shd w:val="clear" w:color="auto" w:fill="FFFFFF"/>
        </w:rPr>
        <w:t xml:space="preserve">Macro-scale disturbance biases may hold the answer however. The area around Silver Dollar, Ontario where this study occurred is actively managed. If disturbances </w:t>
      </w:r>
      <w:del w:id="793" w:author="Lisa" w:date="2013-02-24T19:09:00Z">
        <w:r w:rsidDel="00B570C0">
          <w:rPr>
            <w:rFonts w:ascii="Cambria" w:hAnsi="Cambria"/>
            <w:shd w:val="clear" w:color="auto" w:fill="FFFFFF"/>
          </w:rPr>
          <w:delText xml:space="preserve">tend to </w:delText>
        </w:r>
      </w:del>
      <w:r>
        <w:rPr>
          <w:rFonts w:ascii="Cambria" w:hAnsi="Cambria"/>
          <w:shd w:val="clear" w:color="auto" w:fill="FFFFFF"/>
        </w:rPr>
        <w:t xml:space="preserve">affect large or productive trees, slow-growing trees will live longer, causing modern sample bias. </w:t>
      </w:r>
      <w:del w:id="794" w:author="Lisa" w:date="2013-02-24T19:09:00Z">
        <w:r w:rsidDel="00B570C0">
          <w:rPr>
            <w:rFonts w:ascii="Cambria" w:hAnsi="Cambria"/>
            <w:shd w:val="clear" w:color="auto" w:fill="FFFFFF"/>
          </w:rPr>
          <w:delText>In that vein, h</w:delText>
        </w:r>
      </w:del>
      <w:ins w:id="795" w:author="Lisa" w:date="2013-02-24T19:09:00Z">
        <w:r>
          <w:rPr>
            <w:rFonts w:ascii="Cambria" w:hAnsi="Cambria"/>
            <w:shd w:val="clear" w:color="auto" w:fill="FFFFFF"/>
          </w:rPr>
          <w:t>H</w:t>
        </w:r>
      </w:ins>
      <w:r>
        <w:rPr>
          <w:rFonts w:ascii="Cambria" w:hAnsi="Cambria"/>
          <w:shd w:val="clear" w:color="auto" w:fill="FFFFFF"/>
        </w:rPr>
        <w:t>arvesting operations may be artificially biasing the stands selected for study. If a stand is highly productive, it is more likely to be logged (and thus wouldn't be sampled). If this was the case, only unproductive old stands would remain. This is a fairly plausible explanation for the modern sample bias observed in the chronology but one caveat remains. Trees are harvested only when it is economically viable to do so; they much reach a marketable size. As such, the signature of harvest-driven modern sample bias would show no relation between productivity and age at very young ages, and then the most productive stands would be gradually removed from the population. The trend seen here was a consistent decline, with no real flat unmarketable segment observed even for very young trees. Nevertheless, this is a fairly subtle signature and the sample here may not have been</w:t>
      </w:r>
      <w:ins w:id="796" w:author="Lisa" w:date="2013-02-24T19:10:00Z">
        <w:r>
          <w:rPr>
            <w:rFonts w:ascii="Cambria" w:hAnsi="Cambria"/>
            <w:shd w:val="clear" w:color="auto" w:fill="FFFFFF"/>
          </w:rPr>
          <w:t xml:space="preserve"> sufficiently</w:t>
        </w:r>
      </w:ins>
      <w:r>
        <w:rPr>
          <w:rFonts w:ascii="Cambria" w:hAnsi="Cambria"/>
          <w:shd w:val="clear" w:color="auto" w:fill="FFFFFF"/>
        </w:rPr>
        <w:t xml:space="preserve"> large or robust </w:t>
      </w:r>
      <w:del w:id="797" w:author="Lisa" w:date="2013-02-24T19:10:00Z">
        <w:r w:rsidDel="00B570C0">
          <w:rPr>
            <w:rFonts w:ascii="Cambria" w:hAnsi="Cambria"/>
            <w:shd w:val="clear" w:color="auto" w:fill="FFFFFF"/>
          </w:rPr>
          <w:delText xml:space="preserve">enough </w:delText>
        </w:r>
      </w:del>
      <w:r>
        <w:rPr>
          <w:rFonts w:ascii="Cambria" w:hAnsi="Cambria"/>
          <w:shd w:val="clear" w:color="auto" w:fill="FFFFFF"/>
        </w:rPr>
        <w:t>to detect it. Harvest-driven survivorship bias remains the most plausible explanation of the observed modern sample bias.</w:t>
      </w:r>
    </w:p>
    <w:p w:rsidR="00CC2743" w:rsidRDefault="00CC2743" w:rsidP="00B24283">
      <w:pPr>
        <w:pStyle w:val="Heading2"/>
        <w:pPrChange w:id="798" w:author="HomeUser" w:date="2013-03-01T16:54:00Z">
          <w:pPr>
            <w:pStyle w:val="Heading4"/>
            <w:ind w:left="0" w:firstLine="0"/>
          </w:pPr>
        </w:pPrChange>
      </w:pPr>
      <w:r>
        <w:t>4.2 Climate, growth and water use efficiency</w:t>
      </w:r>
    </w:p>
    <w:p w:rsidR="00CC2743" w:rsidRDefault="00CC2743">
      <w:r>
        <w:rPr>
          <w:rFonts w:ascii="Cambria" w:hAnsi="Cambria"/>
          <w:shd w:val="clear" w:color="auto" w:fill="FFFFFF"/>
        </w:rPr>
        <w:t xml:space="preserve">The climatic drivers of jack pine growth have been extensively surveyed. Summer water limitation </w:t>
      </w:r>
      <w:del w:id="799" w:author="Lisa" w:date="2013-02-24T19:11:00Z">
        <w:r w:rsidDel="00B570C0">
          <w:rPr>
            <w:rFonts w:ascii="Cambria" w:hAnsi="Cambria"/>
            <w:shd w:val="clear" w:color="auto" w:fill="FFFFFF"/>
          </w:rPr>
          <w:delText>was clearly observed</w:delText>
        </w:r>
      </w:del>
      <w:ins w:id="800" w:author="Lisa" w:date="2013-02-24T19:11:00Z">
        <w:r>
          <w:rPr>
            <w:rFonts w:ascii="Cambria" w:hAnsi="Cambria"/>
            <w:shd w:val="clear" w:color="auto" w:fill="FFFFFF"/>
          </w:rPr>
          <w:t>is cited</w:t>
        </w:r>
      </w:ins>
      <w:r>
        <w:rPr>
          <w:rFonts w:ascii="Cambria" w:hAnsi="Cambria"/>
          <w:shd w:val="clear" w:color="auto" w:fill="FFFFFF"/>
        </w:rPr>
        <w:t xml:space="preserve"> in the negative response to growing degree days</w:t>
      </w:r>
      <w:del w:id="801" w:author="Lisa" w:date="2013-02-23T19:18:00Z">
        <w:r w:rsidDel="00F92360">
          <w:rPr>
            <w:rFonts w:ascii="Cambria" w:hAnsi="Cambria"/>
            <w:shd w:val="clear" w:color="auto" w:fill="FFFFFF"/>
          </w:rPr>
          <w:delText xml:space="preserve"> </w:delText>
        </w:r>
      </w:del>
      <w:ins w:id="802" w:author="Lisa" w:date="2013-02-23T19:18:00Z">
        <w:r>
          <w:rPr>
            <w:rFonts w:ascii="Cambria" w:hAnsi="Cambria"/>
            <w:shd w:val="clear" w:color="auto" w:fill="FFFFFF"/>
          </w:rPr>
          <w:t xml:space="preserve"> [</w:t>
        </w:r>
        <w:r>
          <w:rPr>
            <w:rFonts w:ascii="Cambria" w:hAnsi="Cambria"/>
            <w:i/>
            <w:shd w:val="clear" w:color="auto" w:fill="FFFFFF"/>
          </w:rPr>
          <w:t>Hofgaard et al.</w:t>
        </w:r>
        <w:r>
          <w:rPr>
            <w:rFonts w:ascii="Cambria" w:hAnsi="Cambria"/>
            <w:shd w:val="clear" w:color="auto" w:fill="FFFFFF"/>
          </w:rPr>
          <w:t xml:space="preserve">, 1999; </w:t>
        </w:r>
        <w:r>
          <w:rPr>
            <w:rFonts w:ascii="Cambria" w:hAnsi="Cambria"/>
            <w:i/>
            <w:shd w:val="clear" w:color="auto" w:fill="FFFFFF"/>
          </w:rPr>
          <w:t xml:space="preserve">Larsen and </w:t>
        </w:r>
        <w:r>
          <w:rPr>
            <w:rFonts w:ascii="Cambria" w:hAnsi="Cambria"/>
            <w:i/>
            <w:shd w:val="clear" w:color="auto" w:fill="FFFFFF"/>
          </w:rPr>
          <w:lastRenderedPageBreak/>
          <w:t>MacDonald</w:t>
        </w:r>
        <w:r>
          <w:rPr>
            <w:rFonts w:ascii="Cambria" w:hAnsi="Cambria"/>
            <w:shd w:val="clear" w:color="auto" w:fill="FFFFFF"/>
          </w:rPr>
          <w:t xml:space="preserve">, 1995] </w:t>
        </w:r>
      </w:ins>
      <w:r>
        <w:rPr>
          <w:rFonts w:ascii="Cambria" w:hAnsi="Cambria"/>
          <w:shd w:val="clear" w:color="auto" w:fill="FFFFFF"/>
        </w:rPr>
        <w:t xml:space="preserve">and water use efficiency </w:t>
      </w:r>
      <w:ins w:id="803" w:author="Lisa" w:date="2013-02-23T19:18:00Z">
        <w:r>
          <w:rPr>
            <w:rFonts w:ascii="Cambria" w:hAnsi="Cambria"/>
            <w:shd w:val="clear" w:color="auto" w:fill="FFFFFF"/>
          </w:rPr>
          <w:t>[</w:t>
        </w:r>
      </w:ins>
      <w:del w:id="804" w:author="Lisa" w:date="2013-02-23T19:18:00Z">
        <w:r w:rsidDel="00F92360">
          <w:rPr>
            <w:rFonts w:ascii="Cambria" w:hAnsi="Cambria"/>
            <w:shd w:val="clear" w:color="auto" w:fill="FFFFFF"/>
          </w:rPr>
          <w:delText>(</w:delText>
        </w:r>
        <w:r w:rsidDel="00F74A1B">
          <w:rPr>
            <w:rFonts w:ascii="Cambria" w:hAnsi="Cambria"/>
            <w:shd w:val="clear" w:color="auto" w:fill="FFFFFF"/>
          </w:rPr>
          <w:delText xml:space="preserve"> [</w:delText>
        </w:r>
        <w:r w:rsidDel="00F74A1B">
          <w:rPr>
            <w:rFonts w:ascii="Cambria" w:hAnsi="Cambria"/>
            <w:i/>
            <w:shd w:val="clear" w:color="auto" w:fill="FFFFFF"/>
          </w:rPr>
          <w:delText>Hofgaard et al.</w:delText>
        </w:r>
        <w:r w:rsidDel="00F74A1B">
          <w:rPr>
            <w:rFonts w:ascii="Cambria" w:hAnsi="Cambria"/>
            <w:shd w:val="clear" w:color="auto" w:fill="FFFFFF"/>
          </w:rPr>
          <w:delText xml:space="preserve">, 1999; </w:delText>
        </w:r>
        <w:r w:rsidDel="00F74A1B">
          <w:rPr>
            <w:rFonts w:ascii="Cambria" w:hAnsi="Cambria"/>
            <w:i/>
            <w:shd w:val="clear" w:color="auto" w:fill="FFFFFF"/>
          </w:rPr>
          <w:delText>Larsen and MacDonald</w:delText>
        </w:r>
        <w:r w:rsidDel="00F74A1B">
          <w:rPr>
            <w:rFonts w:ascii="Cambria" w:hAnsi="Cambria"/>
            <w:shd w:val="clear" w:color="auto" w:fill="FFFFFF"/>
          </w:rPr>
          <w:delText>, 1995][</w:delText>
        </w:r>
      </w:del>
      <w:r>
        <w:rPr>
          <w:rFonts w:ascii="Cambria" w:hAnsi="Cambria"/>
          <w:i/>
          <w:shd w:val="clear" w:color="auto" w:fill="FFFFFF"/>
        </w:rPr>
        <w:t>Brooks et al.</w:t>
      </w:r>
      <w:r>
        <w:rPr>
          <w:rFonts w:ascii="Cambria" w:hAnsi="Cambria"/>
          <w:shd w:val="clear" w:color="auto" w:fill="FFFFFF"/>
        </w:rPr>
        <w:t xml:space="preserve">, 2011; </w:t>
      </w:r>
      <w:r>
        <w:rPr>
          <w:rFonts w:ascii="Cambria" w:hAnsi="Cambria"/>
          <w:i/>
          <w:shd w:val="clear" w:color="auto" w:fill="FFFFFF"/>
        </w:rPr>
        <w:t>Hoffer and Tardif</w:t>
      </w:r>
      <w:r>
        <w:rPr>
          <w:rFonts w:ascii="Cambria" w:hAnsi="Cambria"/>
          <w:shd w:val="clear" w:color="auto" w:fill="FFFFFF"/>
        </w:rPr>
        <w:t xml:space="preserve">, 2009; </w:t>
      </w:r>
      <w:r>
        <w:rPr>
          <w:rFonts w:ascii="Cambria" w:hAnsi="Cambria"/>
          <w:i/>
          <w:shd w:val="clear" w:color="auto" w:fill="FFFFFF"/>
        </w:rPr>
        <w:t>Savva et al.</w:t>
      </w:r>
      <w:r>
        <w:rPr>
          <w:rFonts w:ascii="Cambria" w:hAnsi="Cambria"/>
          <w:shd w:val="clear" w:color="auto" w:fill="FFFFFF"/>
        </w:rPr>
        <w:t xml:space="preserve">, 2008; </w:t>
      </w:r>
      <w:r>
        <w:rPr>
          <w:rFonts w:ascii="Cambria" w:hAnsi="Cambria"/>
          <w:i/>
          <w:shd w:val="clear" w:color="auto" w:fill="FFFFFF"/>
        </w:rPr>
        <w:t>Tardif and Conciatori</w:t>
      </w:r>
      <w:r>
        <w:rPr>
          <w:rFonts w:ascii="Cambria" w:hAnsi="Cambria"/>
          <w:shd w:val="clear" w:color="auto" w:fill="FFFFFF"/>
        </w:rPr>
        <w:t>, 2001]</w:t>
      </w:r>
      <w:del w:id="805" w:author="Lisa" w:date="2013-02-23T19:18:00Z">
        <w:r w:rsidDel="00F92360">
          <w:rPr>
            <w:rFonts w:ascii="Cambria" w:hAnsi="Cambria"/>
            <w:shd w:val="clear" w:color="auto" w:fill="FFFFFF"/>
          </w:rPr>
          <w:delText>)</w:delText>
        </w:r>
      </w:del>
      <w:r>
        <w:rPr>
          <w:rFonts w:ascii="Cambria" w:hAnsi="Cambria"/>
          <w:shd w:val="clear" w:color="auto" w:fill="FFFFFF"/>
        </w:rPr>
        <w:t xml:space="preserve">. The positive effects </w:t>
      </w:r>
      <w:ins w:id="806" w:author="Lisa" w:date="2013-02-23T19:17:00Z">
        <w:r>
          <w:rPr>
            <w:rFonts w:ascii="Cambria" w:hAnsi="Cambria"/>
            <w:shd w:val="clear" w:color="auto" w:fill="FFFFFF"/>
          </w:rPr>
          <w:t xml:space="preserve">seen in other studies </w:t>
        </w:r>
      </w:ins>
      <w:del w:id="807" w:author="Lisa" w:date="2013-02-23T19:17:00Z">
        <w:r w:rsidDel="00F74A1B">
          <w:rPr>
            <w:rFonts w:ascii="Cambria" w:hAnsi="Cambria"/>
            <w:shd w:val="clear" w:color="auto" w:fill="FFFFFF"/>
          </w:rPr>
          <w:delText xml:space="preserve">of </w:delText>
        </w:r>
      </w:del>
      <w:ins w:id="808" w:author="Lisa" w:date="2013-02-23T19:17:00Z">
        <w:r>
          <w:rPr>
            <w:rFonts w:ascii="Cambria" w:hAnsi="Cambria"/>
            <w:shd w:val="clear" w:color="auto" w:fill="FFFFFF"/>
          </w:rPr>
          <w:t xml:space="preserve">for </w:t>
        </w:r>
      </w:ins>
      <w:r>
        <w:rPr>
          <w:rFonts w:ascii="Cambria" w:hAnsi="Cambria"/>
          <w:shd w:val="clear" w:color="auto" w:fill="FFFFFF"/>
        </w:rPr>
        <w:t xml:space="preserve">warmer temperatures </w:t>
      </w:r>
      <w:ins w:id="809" w:author="Lisa" w:date="2013-02-23T19:17:00Z">
        <w:r>
          <w:rPr>
            <w:rFonts w:ascii="Cambria" w:hAnsi="Cambria"/>
            <w:shd w:val="clear" w:color="auto" w:fill="FFFFFF"/>
          </w:rPr>
          <w:t>[</w:t>
        </w:r>
        <w:r>
          <w:rPr>
            <w:rFonts w:ascii="Cambria" w:hAnsi="Cambria"/>
            <w:i/>
            <w:shd w:val="clear" w:color="auto" w:fill="FFFFFF"/>
          </w:rPr>
          <w:t>Botkin et al.</w:t>
        </w:r>
        <w:r>
          <w:rPr>
            <w:rFonts w:ascii="Cambria" w:hAnsi="Cambria"/>
            <w:shd w:val="clear" w:color="auto" w:fill="FFFFFF"/>
          </w:rPr>
          <w:t xml:space="preserve">, 1991; </w:t>
        </w:r>
        <w:r>
          <w:rPr>
            <w:rFonts w:ascii="Cambria" w:hAnsi="Cambria"/>
            <w:i/>
            <w:shd w:val="clear" w:color="auto" w:fill="FFFFFF"/>
          </w:rPr>
          <w:t>Despland and Houle</w:t>
        </w:r>
        <w:r>
          <w:rPr>
            <w:rFonts w:ascii="Cambria" w:hAnsi="Cambria"/>
            <w:shd w:val="clear" w:color="auto" w:fill="FFFFFF"/>
          </w:rPr>
          <w:t xml:space="preserve">, 1997; </w:t>
        </w:r>
        <w:r>
          <w:rPr>
            <w:rFonts w:ascii="Cambria" w:hAnsi="Cambria"/>
            <w:i/>
            <w:shd w:val="clear" w:color="auto" w:fill="FFFFFF"/>
          </w:rPr>
          <w:t>Hamel et al.</w:t>
        </w:r>
        <w:r>
          <w:rPr>
            <w:rFonts w:ascii="Cambria" w:hAnsi="Cambria"/>
            <w:shd w:val="clear" w:color="auto" w:fill="FFFFFF"/>
          </w:rPr>
          <w:t xml:space="preserve">, 2004; </w:t>
        </w:r>
        <w:r>
          <w:rPr>
            <w:rFonts w:ascii="Cambria" w:hAnsi="Cambria"/>
            <w:i/>
            <w:shd w:val="clear" w:color="auto" w:fill="FFFFFF"/>
          </w:rPr>
          <w:t>Huang et al.</w:t>
        </w:r>
        <w:r>
          <w:rPr>
            <w:rFonts w:ascii="Cambria" w:hAnsi="Cambria"/>
            <w:shd w:val="clear" w:color="auto" w:fill="FFFFFF"/>
          </w:rPr>
          <w:t xml:space="preserve">, 2010] </w:t>
        </w:r>
      </w:ins>
      <w:r>
        <w:rPr>
          <w:rFonts w:ascii="Cambria" w:hAnsi="Cambria"/>
          <w:shd w:val="clear" w:color="auto" w:fill="FFFFFF"/>
        </w:rPr>
        <w:t xml:space="preserve">and longer growing seasons </w:t>
      </w:r>
      <w:del w:id="810" w:author="Lisa" w:date="2013-02-23T19:17:00Z">
        <w:r w:rsidDel="00F74A1B">
          <w:rPr>
            <w:rFonts w:ascii="Cambria" w:hAnsi="Cambria"/>
            <w:shd w:val="clear" w:color="auto" w:fill="FFFFFF"/>
          </w:rPr>
          <w:delText>seen in other studies [</w:delText>
        </w:r>
        <w:r w:rsidDel="00F74A1B">
          <w:rPr>
            <w:rFonts w:ascii="Cambria" w:hAnsi="Cambria"/>
            <w:i/>
            <w:shd w:val="clear" w:color="auto" w:fill="FFFFFF"/>
          </w:rPr>
          <w:delText>Botkin et al.</w:delText>
        </w:r>
        <w:r w:rsidDel="00F74A1B">
          <w:rPr>
            <w:rFonts w:ascii="Cambria" w:hAnsi="Cambria"/>
            <w:shd w:val="clear" w:color="auto" w:fill="FFFFFF"/>
          </w:rPr>
          <w:delText xml:space="preserve">, 1991; </w:delText>
        </w:r>
        <w:r w:rsidDel="00F74A1B">
          <w:rPr>
            <w:rFonts w:ascii="Cambria" w:hAnsi="Cambria"/>
            <w:i/>
            <w:shd w:val="clear" w:color="auto" w:fill="FFFFFF"/>
          </w:rPr>
          <w:delText>Despland and Houle</w:delText>
        </w:r>
        <w:r w:rsidDel="00F74A1B">
          <w:rPr>
            <w:rFonts w:ascii="Cambria" w:hAnsi="Cambria"/>
            <w:shd w:val="clear" w:color="auto" w:fill="FFFFFF"/>
          </w:rPr>
          <w:delText xml:space="preserve">, 1997; </w:delText>
        </w:r>
        <w:r w:rsidDel="00F74A1B">
          <w:rPr>
            <w:rFonts w:ascii="Cambria" w:hAnsi="Cambria"/>
            <w:i/>
            <w:shd w:val="clear" w:color="auto" w:fill="FFFFFF"/>
          </w:rPr>
          <w:delText>Hamel et al.</w:delText>
        </w:r>
        <w:r w:rsidDel="00F74A1B">
          <w:rPr>
            <w:rFonts w:ascii="Cambria" w:hAnsi="Cambria"/>
            <w:shd w:val="clear" w:color="auto" w:fill="FFFFFF"/>
          </w:rPr>
          <w:delText xml:space="preserve">, 2004; </w:delText>
        </w:r>
        <w:r w:rsidDel="00F74A1B">
          <w:rPr>
            <w:rFonts w:ascii="Cambria" w:hAnsi="Cambria"/>
            <w:i/>
            <w:shd w:val="clear" w:color="auto" w:fill="FFFFFF"/>
          </w:rPr>
          <w:delText>Huang et al.</w:delText>
        </w:r>
        <w:r w:rsidDel="00F74A1B">
          <w:rPr>
            <w:rFonts w:ascii="Cambria" w:hAnsi="Cambria"/>
            <w:shd w:val="clear" w:color="auto" w:fill="FFFFFF"/>
          </w:rPr>
          <w:delText xml:space="preserve">, 2010] </w:delText>
        </w:r>
      </w:del>
      <w:r>
        <w:rPr>
          <w:rFonts w:ascii="Cambria" w:hAnsi="Cambria"/>
          <w:shd w:val="clear" w:color="auto" w:fill="FFFFFF"/>
        </w:rPr>
        <w:t>[</w:t>
      </w:r>
      <w:r>
        <w:rPr>
          <w:rFonts w:ascii="Cambria" w:hAnsi="Cambria"/>
          <w:i/>
          <w:shd w:val="clear" w:color="auto" w:fill="FFFFFF"/>
        </w:rPr>
        <w:t>Despland and Houle</w:t>
      </w:r>
      <w:r>
        <w:rPr>
          <w:rFonts w:ascii="Cambria" w:hAnsi="Cambria"/>
          <w:shd w:val="clear" w:color="auto" w:fill="FFFFFF"/>
        </w:rPr>
        <w:t xml:space="preserve">, 1997; </w:t>
      </w:r>
      <w:r>
        <w:rPr>
          <w:rFonts w:ascii="Cambria" w:hAnsi="Cambria"/>
          <w:i/>
          <w:shd w:val="clear" w:color="auto" w:fill="FFFFFF"/>
        </w:rPr>
        <w:t>Hofgaard et al.</w:t>
      </w:r>
      <w:r>
        <w:rPr>
          <w:rFonts w:ascii="Cambria" w:hAnsi="Cambria"/>
          <w:shd w:val="clear" w:color="auto" w:fill="FFFFFF"/>
        </w:rPr>
        <w:t xml:space="preserve">, 1999; </w:t>
      </w:r>
      <w:r>
        <w:rPr>
          <w:rFonts w:ascii="Cambria" w:hAnsi="Cambria"/>
          <w:i/>
          <w:shd w:val="clear" w:color="auto" w:fill="FFFFFF"/>
        </w:rPr>
        <w:t>Tardif and Conciatori</w:t>
      </w:r>
      <w:r>
        <w:rPr>
          <w:rFonts w:ascii="Cambria" w:hAnsi="Cambria"/>
          <w:shd w:val="clear" w:color="auto" w:fill="FFFFFF"/>
        </w:rPr>
        <w:t xml:space="preserve">, 2001] </w:t>
      </w:r>
      <w:del w:id="811" w:author="Lisa" w:date="2013-02-23T19:17:00Z">
        <w:r w:rsidDel="00F74A1B">
          <w:rPr>
            <w:rFonts w:ascii="Cambria" w:hAnsi="Cambria"/>
            <w:shd w:val="clear" w:color="auto" w:fill="FFFFFF"/>
          </w:rPr>
          <w:delText xml:space="preserve">was </w:delText>
        </w:r>
      </w:del>
      <w:ins w:id="812" w:author="Lisa" w:date="2013-02-23T19:17:00Z">
        <w:r>
          <w:rPr>
            <w:rFonts w:ascii="Cambria" w:hAnsi="Cambria"/>
            <w:shd w:val="clear" w:color="auto" w:fill="FFFFFF"/>
          </w:rPr>
          <w:t xml:space="preserve">were </w:t>
        </w:r>
      </w:ins>
      <w:r>
        <w:rPr>
          <w:rFonts w:ascii="Cambria" w:hAnsi="Cambria"/>
          <w:shd w:val="clear" w:color="auto" w:fill="FFFFFF"/>
        </w:rPr>
        <w:t xml:space="preserve">not </w:t>
      </w:r>
      <w:del w:id="813" w:author="Lisa" w:date="2013-02-23T19:17:00Z">
        <w:r w:rsidDel="00F74A1B">
          <w:rPr>
            <w:rFonts w:ascii="Cambria" w:hAnsi="Cambria"/>
            <w:shd w:val="clear" w:color="auto" w:fill="FFFFFF"/>
          </w:rPr>
          <w:delText xml:space="preserve">seen </w:delText>
        </w:r>
      </w:del>
      <w:ins w:id="814" w:author="Lisa" w:date="2013-02-23T19:17:00Z">
        <w:r>
          <w:rPr>
            <w:rFonts w:ascii="Cambria" w:hAnsi="Cambria"/>
            <w:shd w:val="clear" w:color="auto" w:fill="FFFFFF"/>
          </w:rPr>
          <w:t>evident</w:t>
        </w:r>
      </w:ins>
      <w:ins w:id="815" w:author="Lisa" w:date="2013-02-24T19:11:00Z">
        <w:r>
          <w:rPr>
            <w:rFonts w:ascii="Cambria" w:hAnsi="Cambria"/>
            <w:shd w:val="clear" w:color="auto" w:fill="FFFFFF"/>
          </w:rPr>
          <w:t xml:space="preserve"> in our study</w:t>
        </w:r>
      </w:ins>
      <w:del w:id="816" w:author="Lisa" w:date="2013-02-23T19:17:00Z">
        <w:r w:rsidDel="00F74A1B">
          <w:rPr>
            <w:rFonts w:ascii="Cambria" w:hAnsi="Cambria"/>
            <w:shd w:val="clear" w:color="auto" w:fill="FFFFFF"/>
          </w:rPr>
          <w:delText>here</w:delText>
        </w:r>
      </w:del>
      <w:r>
        <w:rPr>
          <w:rFonts w:ascii="Cambria" w:hAnsi="Cambria"/>
          <w:shd w:val="clear" w:color="auto" w:fill="FFFFFF"/>
        </w:rPr>
        <w:t xml:space="preserve">, likely due to the </w:t>
      </w:r>
      <w:del w:id="817" w:author="HomeUser" w:date="2013-03-01T16:10:00Z">
        <w:r w:rsidDel="00B302FB">
          <w:rPr>
            <w:rFonts w:ascii="Cambria" w:hAnsi="Cambria"/>
            <w:shd w:val="clear" w:color="auto" w:fill="FFFFFF"/>
          </w:rPr>
          <w:delText xml:space="preserve">relatively southern </w:delText>
        </w:r>
      </w:del>
      <w:ins w:id="818" w:author="HomeUser" w:date="2013-03-01T16:10:00Z">
        <w:r w:rsidR="00B302FB">
          <w:rPr>
            <w:rFonts w:ascii="Cambria" w:hAnsi="Cambria"/>
            <w:shd w:val="clear" w:color="auto" w:fill="FFFFFF"/>
          </w:rPr>
          <w:t xml:space="preserve">central </w:t>
        </w:r>
      </w:ins>
      <w:r>
        <w:rPr>
          <w:rFonts w:ascii="Cambria" w:hAnsi="Cambria"/>
          <w:shd w:val="clear" w:color="auto" w:fill="FFFFFF"/>
        </w:rPr>
        <w:t xml:space="preserve">location of </w:t>
      </w:r>
      <w:del w:id="819" w:author="Lisa" w:date="2013-02-24T19:11:00Z">
        <w:r w:rsidDel="00B570C0">
          <w:rPr>
            <w:rFonts w:ascii="Cambria" w:hAnsi="Cambria"/>
            <w:shd w:val="clear" w:color="auto" w:fill="FFFFFF"/>
          </w:rPr>
          <w:delText xml:space="preserve">our </w:delText>
        </w:r>
      </w:del>
      <w:ins w:id="820" w:author="Lisa" w:date="2013-02-24T19:11:00Z">
        <w:r>
          <w:rPr>
            <w:rFonts w:ascii="Cambria" w:hAnsi="Cambria"/>
            <w:shd w:val="clear" w:color="auto" w:fill="FFFFFF"/>
          </w:rPr>
          <w:t xml:space="preserve">the </w:t>
        </w:r>
      </w:ins>
      <w:r>
        <w:rPr>
          <w:rFonts w:ascii="Cambria" w:hAnsi="Cambria"/>
          <w:shd w:val="clear" w:color="auto" w:fill="FFFFFF"/>
        </w:rPr>
        <w:t>study sites.</w:t>
      </w:r>
    </w:p>
    <w:p w:rsidR="00CC2743" w:rsidRDefault="00CC2743"/>
    <w:p w:rsidR="00CC2743" w:rsidDel="00B24283" w:rsidRDefault="00CC2743">
      <w:pPr>
        <w:rPr>
          <w:del w:id="821" w:author="HomeUser" w:date="2013-03-01T16:52:00Z"/>
        </w:rPr>
      </w:pPr>
      <w:r>
        <w:rPr>
          <w:rFonts w:ascii="Cambria" w:hAnsi="Cambria"/>
          <w:shd w:val="clear" w:color="auto" w:fill="FFFFFF"/>
        </w:rPr>
        <w:t>The relationships between precipitation, growth</w:t>
      </w:r>
      <w:ins w:id="822" w:author="Lisa" w:date="2013-02-23T21:48:00Z">
        <w:r>
          <w:rPr>
            <w:rFonts w:ascii="Cambria" w:hAnsi="Cambria"/>
            <w:shd w:val="clear" w:color="auto" w:fill="FFFFFF"/>
          </w:rPr>
          <w:t>,</w:t>
        </w:r>
      </w:ins>
      <w:r>
        <w:rPr>
          <w:rFonts w:ascii="Cambria" w:hAnsi="Cambria"/>
          <w:shd w:val="clear" w:color="auto" w:fill="FFFFFF"/>
        </w:rPr>
        <w:t xml:space="preserve"> and water</w:t>
      </w:r>
      <w:ins w:id="823" w:author="Lisa" w:date="2013-02-23T21:50:00Z">
        <w:r>
          <w:rPr>
            <w:rFonts w:ascii="Cambria" w:hAnsi="Cambria"/>
            <w:shd w:val="clear" w:color="auto" w:fill="FFFFFF"/>
          </w:rPr>
          <w:t xml:space="preserve"> </w:t>
        </w:r>
      </w:ins>
      <w:del w:id="824" w:author="Lisa" w:date="2013-02-23T21:50:00Z">
        <w:r w:rsidDel="00352FE9">
          <w:rPr>
            <w:rFonts w:ascii="Cambria" w:hAnsi="Cambria"/>
            <w:shd w:val="clear" w:color="auto" w:fill="FFFFFF"/>
          </w:rPr>
          <w:delText>-</w:delText>
        </w:r>
      </w:del>
      <w:r>
        <w:rPr>
          <w:rFonts w:ascii="Cambria" w:hAnsi="Cambria"/>
          <w:shd w:val="clear" w:color="auto" w:fill="FFFFFF"/>
        </w:rPr>
        <w:t>use efficiency deserve special attention. Water</w:t>
      </w:r>
      <w:ins w:id="825" w:author="Lisa" w:date="2013-02-23T21:50:00Z">
        <w:r>
          <w:rPr>
            <w:rFonts w:ascii="Cambria" w:hAnsi="Cambria"/>
            <w:shd w:val="clear" w:color="auto" w:fill="FFFFFF"/>
          </w:rPr>
          <w:t xml:space="preserve"> </w:t>
        </w:r>
      </w:ins>
      <w:del w:id="826" w:author="Lisa" w:date="2013-02-23T21:50:00Z">
        <w:r w:rsidDel="00352FE9">
          <w:rPr>
            <w:rFonts w:ascii="Cambria" w:hAnsi="Cambria"/>
            <w:shd w:val="clear" w:color="auto" w:fill="FFFFFF"/>
          </w:rPr>
          <w:delText>-</w:delText>
        </w:r>
      </w:del>
      <w:r>
        <w:rPr>
          <w:rFonts w:ascii="Cambria" w:hAnsi="Cambria"/>
          <w:shd w:val="clear" w:color="auto" w:fill="FFFFFF"/>
        </w:rPr>
        <w:t>use efficiency seemed to act as a mediating variable</w:t>
      </w:r>
      <w:del w:id="827" w:author="Lisa" w:date="2013-02-23T21:48:00Z">
        <w:r w:rsidDel="00352FE9">
          <w:rPr>
            <w:rFonts w:ascii="Cambria" w:hAnsi="Cambria"/>
            <w:shd w:val="clear" w:color="auto" w:fill="FFFFFF"/>
          </w:rPr>
          <w:delText xml:space="preserve"> here;</w:delText>
        </w:r>
      </w:del>
      <w:ins w:id="828" w:author="Lisa" w:date="2013-02-23T21:48:00Z">
        <w:r>
          <w:rPr>
            <w:rFonts w:ascii="Cambria" w:hAnsi="Cambria"/>
            <w:shd w:val="clear" w:color="auto" w:fill="FFFFFF"/>
          </w:rPr>
          <w:t>,</w:t>
        </w:r>
      </w:ins>
      <w:r>
        <w:rPr>
          <w:rFonts w:ascii="Cambria" w:hAnsi="Cambria"/>
          <w:shd w:val="clear" w:color="auto" w:fill="FFFFFF"/>
        </w:rPr>
        <w:t xml:space="preserve"> integrating and translating changes in water balance into growth. </w:t>
      </w:r>
      <w:r>
        <w:rPr>
          <w:rFonts w:ascii="Cambria" w:hAnsi="Cambria"/>
          <w:shd w:val="clear" w:color="auto" w:fill="FFFFFF"/>
        </w:rPr>
        <w:commentReference w:id="829"/>
      </w:r>
      <w:r>
        <w:rPr>
          <w:rFonts w:ascii="Cambria" w:hAnsi="Cambria"/>
          <w:shd w:val="clear" w:color="auto" w:fill="FFFFFF"/>
        </w:rPr>
        <w:t>Consistent with research in plant physiology, water</w:t>
      </w:r>
      <w:ins w:id="830" w:author="Lisa" w:date="2013-02-23T21:50:00Z">
        <w:r>
          <w:rPr>
            <w:rFonts w:ascii="Cambria" w:hAnsi="Cambria"/>
            <w:shd w:val="clear" w:color="auto" w:fill="FFFFFF"/>
          </w:rPr>
          <w:t xml:space="preserve"> </w:t>
        </w:r>
      </w:ins>
      <w:del w:id="831" w:author="Lisa" w:date="2013-02-23T21:50:00Z">
        <w:r w:rsidDel="00352FE9">
          <w:rPr>
            <w:rFonts w:ascii="Cambria" w:hAnsi="Cambria"/>
            <w:shd w:val="clear" w:color="auto" w:fill="FFFFFF"/>
          </w:rPr>
          <w:delText>-</w:delText>
        </w:r>
      </w:del>
      <w:r>
        <w:rPr>
          <w:rFonts w:ascii="Cambria" w:hAnsi="Cambria"/>
          <w:shd w:val="clear" w:color="auto" w:fill="FFFFFF"/>
        </w:rPr>
        <w:t xml:space="preserve">use efficiency was negatively associated with growth and precipitation, suggesting that water use efficiency gains </w:t>
      </w:r>
      <w:del w:id="832" w:author="Lisa" w:date="2013-02-24T19:13:00Z">
        <w:r w:rsidDel="00B570C0">
          <w:rPr>
            <w:rFonts w:ascii="Cambria" w:hAnsi="Cambria"/>
            <w:shd w:val="clear" w:color="auto" w:fill="FFFFFF"/>
          </w:rPr>
          <w:delText xml:space="preserve">made </w:delText>
        </w:r>
      </w:del>
      <w:r>
        <w:rPr>
          <w:rFonts w:ascii="Cambria" w:hAnsi="Cambria"/>
          <w:shd w:val="clear" w:color="auto" w:fill="FFFFFF"/>
        </w:rPr>
        <w:t xml:space="preserve">were likely driven by decreased stomatal conductance at the cost of photosynthesis </w:t>
      </w:r>
      <w:bookmarkStart w:id="833" w:name="__UnoMark__28672_249939903"/>
      <w:r>
        <w:rPr>
          <w:rFonts w:ascii="Cambria" w:hAnsi="Cambria"/>
          <w:shd w:val="clear" w:color="auto" w:fill="FFFFFF"/>
        </w:rPr>
        <w:t>[</w:t>
      </w:r>
      <w:r>
        <w:rPr>
          <w:rFonts w:ascii="Cambria" w:hAnsi="Cambria"/>
          <w:i/>
          <w:shd w:val="clear" w:color="auto" w:fill="FFFFFF"/>
        </w:rPr>
        <w:t>Blum</w:t>
      </w:r>
      <w:r>
        <w:rPr>
          <w:rFonts w:ascii="Cambria" w:hAnsi="Cambria"/>
          <w:shd w:val="clear" w:color="auto" w:fill="FFFFFF"/>
        </w:rPr>
        <w:t>, 2005]</w:t>
      </w:r>
      <w:bookmarkEnd w:id="833"/>
      <w:r>
        <w:rPr>
          <w:rFonts w:ascii="Cambria" w:hAnsi="Cambria"/>
          <w:shd w:val="clear" w:color="auto" w:fill="FFFFFF"/>
        </w:rPr>
        <w:t xml:space="preserve">. </w:t>
      </w:r>
    </w:p>
    <w:p w:rsidR="00CC2743" w:rsidRDefault="00CC2743"/>
    <w:p w:rsidR="00CC2743" w:rsidRDefault="00CC2743">
      <w:r>
        <w:rPr>
          <w:rFonts w:ascii="Cambria" w:hAnsi="Cambria"/>
          <w:shd w:val="clear" w:color="auto" w:fill="FFFFFF"/>
        </w:rPr>
        <w:t xml:space="preserve">With water use efficiency largely </w:t>
      </w:r>
      <w:del w:id="834" w:author="Lisa" w:date="2013-02-23T21:47:00Z">
        <w:r w:rsidDel="002760CC">
          <w:rPr>
            <w:rFonts w:ascii="Cambria" w:hAnsi="Cambria"/>
            <w:shd w:val="clear" w:color="auto" w:fill="FFFFFF"/>
          </w:rPr>
          <w:delText xml:space="preserve">taking on the role of </w:delText>
        </w:r>
      </w:del>
      <w:r>
        <w:rPr>
          <w:rFonts w:ascii="Cambria" w:hAnsi="Cambria"/>
          <w:shd w:val="clear" w:color="auto" w:fill="FFFFFF"/>
        </w:rPr>
        <w:t>indicating drought-stress, a strange, significant negative response to summer precipitation emerge</w:t>
      </w:r>
      <w:del w:id="835" w:author="Lisa" w:date="2013-02-23T21:47:00Z">
        <w:r w:rsidDel="002760CC">
          <w:rPr>
            <w:rFonts w:ascii="Cambria" w:hAnsi="Cambria"/>
            <w:shd w:val="clear" w:color="auto" w:fill="FFFFFF"/>
          </w:rPr>
          <w:delText>s</w:delText>
        </w:r>
      </w:del>
      <w:ins w:id="836" w:author="Lisa" w:date="2013-02-23T21:47:00Z">
        <w:r>
          <w:rPr>
            <w:rFonts w:ascii="Cambria" w:hAnsi="Cambria"/>
            <w:shd w:val="clear" w:color="auto" w:fill="FFFFFF"/>
          </w:rPr>
          <w:t>d</w:t>
        </w:r>
      </w:ins>
      <w:r>
        <w:rPr>
          <w:rFonts w:ascii="Cambria" w:hAnsi="Cambria"/>
          <w:shd w:val="clear" w:color="auto" w:fill="FFFFFF"/>
        </w:rPr>
        <w:t xml:space="preserve">. In a drought-limited ecosystem, precipitation should increase growth. But if this effect is accounted for more reliably by water use-efficiency, subtler effects may come into play. Sunlight is an important factor in tree growth, but is rarely analyzed in dendroclimatological studies due to the scarcity of data </w:t>
      </w:r>
      <w:bookmarkStart w:id="837" w:name="__UnoMark__28682_249939903"/>
      <w:r>
        <w:rPr>
          <w:rFonts w:ascii="Cambria" w:hAnsi="Cambria"/>
          <w:shd w:val="clear" w:color="auto" w:fill="FFFFFF"/>
        </w:rPr>
        <w:t>[</w:t>
      </w:r>
      <w:r>
        <w:rPr>
          <w:rFonts w:ascii="Cambria" w:hAnsi="Cambria"/>
          <w:i/>
          <w:shd w:val="clear" w:color="auto" w:fill="FFFFFF"/>
        </w:rPr>
        <w:t>Friedrichs et al.</w:t>
      </w:r>
      <w:r>
        <w:rPr>
          <w:rFonts w:ascii="Cambria" w:hAnsi="Cambria"/>
          <w:shd w:val="clear" w:color="auto" w:fill="FFFFFF"/>
        </w:rPr>
        <w:t xml:space="preserve">, 2009; </w:t>
      </w:r>
      <w:r>
        <w:rPr>
          <w:rFonts w:ascii="Cambria" w:hAnsi="Cambria"/>
          <w:i/>
          <w:shd w:val="clear" w:color="auto" w:fill="FFFFFF"/>
        </w:rPr>
        <w:t>Nelson</w:t>
      </w:r>
      <w:r>
        <w:rPr>
          <w:rFonts w:ascii="Cambria" w:hAnsi="Cambria"/>
          <w:shd w:val="clear" w:color="auto" w:fill="FFFFFF"/>
        </w:rPr>
        <w:t xml:space="preserve">, 2012; </w:t>
      </w:r>
      <w:r>
        <w:rPr>
          <w:rFonts w:ascii="Cambria" w:hAnsi="Cambria"/>
          <w:i/>
          <w:shd w:val="clear" w:color="auto" w:fill="FFFFFF"/>
        </w:rPr>
        <w:t>Young et al.</w:t>
      </w:r>
      <w:r>
        <w:rPr>
          <w:rFonts w:ascii="Cambria" w:hAnsi="Cambria"/>
          <w:shd w:val="clear" w:color="auto" w:fill="FFFFFF"/>
        </w:rPr>
        <w:t>, 2010]</w:t>
      </w:r>
      <w:bookmarkEnd w:id="837"/>
      <w:r>
        <w:rPr>
          <w:rFonts w:ascii="Cambria" w:hAnsi="Cambria"/>
          <w:shd w:val="clear" w:color="auto" w:fill="FFFFFF"/>
        </w:rPr>
        <w:t>. In the absence of direct measurements of cloud cover, the negative response at higher levels of precipitation may reflect reductions in sunlight. At low and moderate precipitation levels, the benefit from increased water may counteract any negative effects, yet during extremely wet, cloudy summers solar radiation may become limiting instead.</w:t>
      </w:r>
    </w:p>
    <w:p w:rsidR="00CC2743" w:rsidRDefault="00CC2743" w:rsidP="00B24283">
      <w:pPr>
        <w:pStyle w:val="Heading2"/>
        <w:pPrChange w:id="838" w:author="HomeUser" w:date="2013-03-01T16:54:00Z">
          <w:pPr>
            <w:pStyle w:val="Heading4"/>
            <w:ind w:left="0" w:firstLine="0"/>
          </w:pPr>
        </w:pPrChange>
      </w:pPr>
      <w:r>
        <w:t>4.3 Carbon fertilization</w:t>
      </w:r>
    </w:p>
    <w:p w:rsidR="00CC2743" w:rsidDel="00B302FB" w:rsidRDefault="00CC2743">
      <w:pPr>
        <w:rPr>
          <w:del w:id="839" w:author="HomeUser" w:date="2013-03-01T16:16:00Z"/>
        </w:rPr>
      </w:pPr>
      <w:del w:id="840" w:author="Lisa" w:date="2013-02-23T21:45:00Z">
        <w:r w:rsidDel="00783C64">
          <w:rPr>
            <w:rFonts w:ascii="Cambria" w:hAnsi="Cambria"/>
            <w:shd w:val="clear" w:color="auto" w:fill="FFFFFF"/>
          </w:rPr>
          <w:delText>There was no evidence of c</w:delText>
        </w:r>
      </w:del>
      <w:ins w:id="841" w:author="Lisa" w:date="2013-02-23T21:45:00Z">
        <w:r>
          <w:rPr>
            <w:rFonts w:ascii="Cambria" w:hAnsi="Cambria"/>
            <w:shd w:val="clear" w:color="auto" w:fill="FFFFFF"/>
          </w:rPr>
          <w:t>C</w:t>
        </w:r>
      </w:ins>
      <w:r>
        <w:rPr>
          <w:rFonts w:ascii="Cambria" w:hAnsi="Cambria"/>
          <w:shd w:val="clear" w:color="auto" w:fill="FFFFFF"/>
        </w:rPr>
        <w:t>arbon fertilization</w:t>
      </w:r>
      <w:ins w:id="842" w:author="Lisa" w:date="2013-02-23T21:45:00Z">
        <w:r>
          <w:rPr>
            <w:rFonts w:ascii="Cambria" w:hAnsi="Cambria"/>
            <w:shd w:val="clear" w:color="auto" w:fill="FFFFFF"/>
          </w:rPr>
          <w:t xml:space="preserve"> was not evident</w:t>
        </w:r>
      </w:ins>
      <w:r>
        <w:rPr>
          <w:rFonts w:ascii="Cambria" w:hAnsi="Cambria"/>
          <w:shd w:val="clear" w:color="auto" w:fill="FFFFFF"/>
        </w:rPr>
        <w:t xml:space="preserve"> in this study. C</w:t>
      </w:r>
      <w:del w:id="843" w:author="Lisa" w:date="2013-02-23T21:46:00Z">
        <w:r w:rsidDel="00783C64">
          <w:rPr>
            <w:rFonts w:ascii="Cambria" w:hAnsi="Cambria"/>
            <w:shd w:val="clear" w:color="auto" w:fill="FFFFFF"/>
          </w:rPr>
          <w:delText>limate c</w:delText>
        </w:r>
      </w:del>
      <w:r>
        <w:rPr>
          <w:rFonts w:ascii="Cambria" w:hAnsi="Cambria"/>
          <w:shd w:val="clear" w:color="auto" w:fill="FFFFFF"/>
        </w:rPr>
        <w:t>hange</w:t>
      </w:r>
      <w:ins w:id="844" w:author="Lisa" w:date="2013-02-23T21:46:00Z">
        <w:r>
          <w:rPr>
            <w:rFonts w:ascii="Cambria" w:hAnsi="Cambria"/>
            <w:shd w:val="clear" w:color="auto" w:fill="FFFFFF"/>
          </w:rPr>
          <w:t>s in climate have</w:t>
        </w:r>
      </w:ins>
      <w:del w:id="845" w:author="Lisa" w:date="2013-02-23T21:46:00Z">
        <w:r w:rsidDel="00783C64">
          <w:rPr>
            <w:rFonts w:ascii="Cambria" w:hAnsi="Cambria"/>
            <w:shd w:val="clear" w:color="auto" w:fill="FFFFFF"/>
          </w:rPr>
          <w:delText xml:space="preserve"> has</w:delText>
        </w:r>
      </w:del>
      <w:r>
        <w:rPr>
          <w:rFonts w:ascii="Cambria" w:hAnsi="Cambria"/>
          <w:shd w:val="clear" w:color="auto" w:fill="FFFFFF"/>
        </w:rPr>
        <w:t xml:space="preserve"> had a largely negative </w:t>
      </w:r>
      <w:ins w:id="846" w:author="Lisa" w:date="2013-02-23T21:46:00Z">
        <w:r>
          <w:rPr>
            <w:rFonts w:ascii="Cambria" w:hAnsi="Cambria"/>
            <w:shd w:val="clear" w:color="auto" w:fill="FFFFFF"/>
          </w:rPr>
          <w:t>effect</w:t>
        </w:r>
      </w:ins>
      <w:del w:id="847" w:author="Lisa" w:date="2013-02-23T21:46:00Z">
        <w:r w:rsidDel="00783C64">
          <w:rPr>
            <w:rFonts w:ascii="Cambria" w:hAnsi="Cambria"/>
            <w:shd w:val="clear" w:color="auto" w:fill="FFFFFF"/>
          </w:rPr>
          <w:delText>impact</w:delText>
        </w:r>
      </w:del>
      <w:r>
        <w:rPr>
          <w:rFonts w:ascii="Cambria" w:hAnsi="Cambria"/>
          <w:shd w:val="clear" w:color="auto" w:fill="FFFFFF"/>
        </w:rPr>
        <w:t xml:space="preserve"> on the jack pine studied and </w:t>
      </w:r>
      <w:ins w:id="848" w:author="Lisa" w:date="2013-02-23T21:46:00Z">
        <w:r>
          <w:rPr>
            <w:rFonts w:ascii="Cambria" w:hAnsi="Cambria"/>
            <w:shd w:val="clear" w:color="auto" w:fill="FFFFFF"/>
          </w:rPr>
          <w:t xml:space="preserve">its </w:t>
        </w:r>
      </w:ins>
      <w:r>
        <w:rPr>
          <w:rFonts w:ascii="Cambria" w:hAnsi="Cambria"/>
          <w:shd w:val="clear" w:color="auto" w:fill="FFFFFF"/>
        </w:rPr>
        <w:t xml:space="preserve">growth continues to decline. Water use efficiency, expected to increase as </w:t>
      </w:r>
      <w:ins w:id="849" w:author="Lisa" w:date="2013-02-23T21:46:00Z">
        <w:r>
          <w:rPr>
            <w:rFonts w:ascii="Cambria" w:hAnsi="Cambria"/>
            <w:shd w:val="clear" w:color="auto" w:fill="FFFFFF"/>
          </w:rPr>
          <w:t>CO</w:t>
        </w:r>
        <w:r w:rsidRPr="00783C64">
          <w:rPr>
            <w:rFonts w:ascii="Cambria" w:hAnsi="Cambria"/>
            <w:shd w:val="clear" w:color="auto" w:fill="FFFFFF"/>
            <w:vertAlign w:val="subscript"/>
          </w:rPr>
          <w:t>2</w:t>
        </w:r>
      </w:ins>
      <w:del w:id="850" w:author="Lisa" w:date="2013-02-23T21:46:00Z">
        <w:r w:rsidDel="00783C64">
          <w:rPr>
            <w:rFonts w:ascii="Cambria" w:hAnsi="Cambria"/>
            <w:shd w:val="clear" w:color="auto" w:fill="FFFFFF"/>
          </w:rPr>
          <w:delText>carbon dioxide</w:delText>
        </w:r>
      </w:del>
      <w:r>
        <w:rPr>
          <w:rFonts w:ascii="Cambria" w:hAnsi="Cambria"/>
          <w:shd w:val="clear" w:color="auto" w:fill="FFFFFF"/>
        </w:rPr>
        <w:t xml:space="preserve"> concentrations rise, is a negative predictor of growth and appears to show drought stress rather than</w:t>
      </w:r>
      <w:del w:id="851" w:author="Lisa" w:date="2013-02-23T21:46:00Z">
        <w:r w:rsidDel="002760CC">
          <w:rPr>
            <w:rFonts w:ascii="Cambria" w:hAnsi="Cambria"/>
            <w:shd w:val="clear" w:color="auto" w:fill="FFFFFF"/>
          </w:rPr>
          <w:delText xml:space="preserve"> any</w:delText>
        </w:r>
      </w:del>
      <w:r>
        <w:rPr>
          <w:rFonts w:ascii="Cambria" w:hAnsi="Cambria"/>
          <w:shd w:val="clear" w:color="auto" w:fill="FFFFFF"/>
        </w:rPr>
        <w:t xml:space="preserve"> efficiency in any beneficial sense.</w:t>
      </w:r>
    </w:p>
    <w:p w:rsidR="00CC2743" w:rsidRDefault="00CC2743"/>
    <w:p w:rsidR="00CC2743" w:rsidDel="00B302FB" w:rsidRDefault="00CC2743">
      <w:pPr>
        <w:rPr>
          <w:del w:id="852" w:author="HomeUser" w:date="2013-03-01T16:16:00Z"/>
        </w:rPr>
      </w:pPr>
      <w:r>
        <w:rPr>
          <w:rFonts w:ascii="Cambria" w:hAnsi="Cambria"/>
          <w:shd w:val="clear" w:color="auto" w:fill="FFFFFF"/>
        </w:rPr>
        <w:t>This, by and large, is consistent with the literature on the subject. Large scale reviews</w:t>
      </w:r>
      <w:del w:id="853" w:author="Lisa" w:date="2013-02-23T18:13:00Z">
        <w:r w:rsidDel="00A52847">
          <w:rPr>
            <w:rFonts w:ascii="Cambria" w:hAnsi="Cambria"/>
            <w:shd w:val="clear" w:color="auto" w:fill="FFFFFF"/>
          </w:rPr>
          <w:delText xml:space="preserve">  </w:delText>
        </w:r>
      </w:del>
      <w:bookmarkStart w:id="854" w:name="__UnoMark__28692_249939903"/>
      <w:bookmarkStart w:id="855" w:name="__UnoMark__19420_249939903"/>
      <w:bookmarkStart w:id="856" w:name="__UnoMark__19418_249939903"/>
      <w:bookmarkStart w:id="857" w:name="__UnoMark__19412_249939903"/>
      <w:bookmarkStart w:id="858" w:name="__UnoMark__17194_249939903"/>
      <w:ins w:id="859" w:author="Lisa" w:date="2013-02-23T18:13:00Z">
        <w:r>
          <w:rPr>
            <w:rFonts w:ascii="Cambria" w:hAnsi="Cambria"/>
            <w:shd w:val="clear" w:color="auto" w:fill="FFFFFF"/>
          </w:rPr>
          <w:t xml:space="preserve"> </w:t>
        </w:r>
      </w:ins>
      <w:r>
        <w:rPr>
          <w:rFonts w:ascii="Cambria" w:hAnsi="Cambria"/>
          <w:shd w:val="clear" w:color="auto" w:fill="FFFFFF"/>
        </w:rPr>
        <w:t>[</w:t>
      </w:r>
      <w:r>
        <w:rPr>
          <w:rFonts w:ascii="Cambria" w:hAnsi="Cambria"/>
          <w:i/>
          <w:shd w:val="clear" w:color="auto" w:fill="FFFFFF"/>
        </w:rPr>
        <w:t>Boisvenue and Running</w:t>
      </w:r>
      <w:r>
        <w:rPr>
          <w:rFonts w:ascii="Cambria" w:hAnsi="Cambria"/>
          <w:shd w:val="clear" w:color="auto" w:fill="FFFFFF"/>
        </w:rPr>
        <w:t xml:space="preserve">, 2006; </w:t>
      </w:r>
      <w:r>
        <w:rPr>
          <w:rFonts w:ascii="Cambria" w:hAnsi="Cambria"/>
          <w:i/>
          <w:shd w:val="clear" w:color="auto" w:fill="FFFFFF"/>
        </w:rPr>
        <w:t>Gedalof and Berg</w:t>
      </w:r>
      <w:r>
        <w:rPr>
          <w:rFonts w:ascii="Cambria" w:hAnsi="Cambria"/>
          <w:shd w:val="clear" w:color="auto" w:fill="FFFFFF"/>
        </w:rPr>
        <w:t xml:space="preserve">, 2010; </w:t>
      </w:r>
      <w:r>
        <w:rPr>
          <w:rFonts w:ascii="Cambria" w:hAnsi="Cambria"/>
          <w:i/>
          <w:shd w:val="clear" w:color="auto" w:fill="FFFFFF"/>
        </w:rPr>
        <w:t>Peñuelas et al.</w:t>
      </w:r>
      <w:r>
        <w:rPr>
          <w:rFonts w:ascii="Cambria" w:hAnsi="Cambria"/>
          <w:shd w:val="clear" w:color="auto" w:fill="FFFFFF"/>
        </w:rPr>
        <w:t xml:space="preserve">, 2011; </w:t>
      </w:r>
      <w:r>
        <w:rPr>
          <w:rFonts w:ascii="Cambria" w:hAnsi="Cambria"/>
          <w:i/>
          <w:shd w:val="clear" w:color="auto" w:fill="FFFFFF"/>
        </w:rPr>
        <w:t>Silva and Anand</w:t>
      </w:r>
      <w:r>
        <w:rPr>
          <w:rFonts w:ascii="Cambria" w:hAnsi="Cambria"/>
          <w:shd w:val="clear" w:color="auto" w:fill="FFFFFF"/>
        </w:rPr>
        <w:t>, 2012]</w:t>
      </w:r>
      <w:bookmarkEnd w:id="854"/>
      <w:bookmarkEnd w:id="855"/>
      <w:bookmarkEnd w:id="856"/>
      <w:bookmarkEnd w:id="857"/>
      <w:bookmarkEnd w:id="858"/>
      <w:r>
        <w:rPr>
          <w:rFonts w:ascii="Cambria" w:hAnsi="Cambria"/>
          <w:shd w:val="clear" w:color="auto" w:fill="FFFFFF"/>
        </w:rPr>
        <w:t xml:space="preserve"> show that any carbon fertilization effect that </w:t>
      </w:r>
      <w:del w:id="860" w:author="Lisa" w:date="2013-02-23T21:44:00Z">
        <w:r w:rsidDel="00783C64">
          <w:rPr>
            <w:rFonts w:ascii="Cambria" w:hAnsi="Cambria"/>
            <w:shd w:val="clear" w:color="auto" w:fill="FFFFFF"/>
          </w:rPr>
          <w:delText>is present</w:delText>
        </w:r>
      </w:del>
      <w:ins w:id="861" w:author="Lisa" w:date="2013-02-23T21:44:00Z">
        <w:r>
          <w:rPr>
            <w:rFonts w:ascii="Cambria" w:hAnsi="Cambria"/>
            <w:shd w:val="clear" w:color="auto" w:fill="FFFFFF"/>
          </w:rPr>
          <w:t>may occur</w:t>
        </w:r>
      </w:ins>
      <w:r>
        <w:rPr>
          <w:rFonts w:ascii="Cambria" w:hAnsi="Cambria"/>
          <w:shd w:val="clear" w:color="auto" w:fill="FFFFFF"/>
        </w:rPr>
        <w:t xml:space="preserve"> is likely weak and that intrinsic water use efficiency is a poor predictor of the strength of these effects. </w:t>
      </w:r>
      <w:bookmarkStart w:id="862" w:name="__UnoMark__28702_249939903"/>
      <w:del w:id="863" w:author="Lisa" w:date="2013-02-23T19:21:00Z">
        <w:r w:rsidDel="00F92360">
          <w:rPr>
            <w:rFonts w:ascii="Cambria" w:hAnsi="Cambria"/>
            <w:shd w:val="clear" w:color="auto" w:fill="FFFFFF"/>
          </w:rPr>
          <w:delText>[</w:delText>
        </w:r>
      </w:del>
      <w:r>
        <w:rPr>
          <w:rFonts w:ascii="Cambria" w:hAnsi="Cambria"/>
          <w:i/>
          <w:shd w:val="clear" w:color="auto" w:fill="FFFFFF"/>
        </w:rPr>
        <w:t>Girardin et al.</w:t>
      </w:r>
      <w:del w:id="864" w:author="Lisa" w:date="2013-02-23T19:21:00Z">
        <w:r w:rsidDel="00F92360">
          <w:rPr>
            <w:rFonts w:ascii="Cambria" w:hAnsi="Cambria"/>
            <w:shd w:val="clear" w:color="auto" w:fill="FFFFFF"/>
          </w:rPr>
          <w:delText>,</w:delText>
        </w:r>
      </w:del>
      <w:r>
        <w:rPr>
          <w:rFonts w:ascii="Cambria" w:hAnsi="Cambria"/>
          <w:shd w:val="clear" w:color="auto" w:fill="FFFFFF"/>
        </w:rPr>
        <w:t xml:space="preserve"> </w:t>
      </w:r>
      <w:ins w:id="865" w:author="Lisa" w:date="2013-02-23T19:21:00Z">
        <w:r>
          <w:rPr>
            <w:rFonts w:ascii="Cambria" w:hAnsi="Cambria"/>
            <w:shd w:val="clear" w:color="auto" w:fill="FFFFFF"/>
          </w:rPr>
          <w:t>[</w:t>
        </w:r>
      </w:ins>
      <w:r>
        <w:rPr>
          <w:rFonts w:ascii="Cambria" w:hAnsi="Cambria"/>
          <w:shd w:val="clear" w:color="auto" w:fill="FFFFFF"/>
        </w:rPr>
        <w:t>2011]</w:t>
      </w:r>
      <w:bookmarkEnd w:id="862"/>
      <w:r>
        <w:rPr>
          <w:rFonts w:ascii="Cambria" w:hAnsi="Cambria"/>
          <w:shd w:val="clear" w:color="auto" w:fill="FFFFFF"/>
        </w:rPr>
        <w:t xml:space="preserve"> compared a process</w:t>
      </w:r>
      <w:ins w:id="866" w:author="Lisa" w:date="2013-02-23T21:44:00Z">
        <w:r>
          <w:rPr>
            <w:rFonts w:ascii="Cambria" w:hAnsi="Cambria"/>
            <w:shd w:val="clear" w:color="auto" w:fill="FFFFFF"/>
          </w:rPr>
          <w:t>-</w:t>
        </w:r>
      </w:ins>
      <w:del w:id="867" w:author="Lisa" w:date="2013-02-23T21:44:00Z">
        <w:r w:rsidDel="00783C64">
          <w:rPr>
            <w:rFonts w:ascii="Cambria" w:hAnsi="Cambria"/>
            <w:shd w:val="clear" w:color="auto" w:fill="FFFFFF"/>
          </w:rPr>
          <w:delText xml:space="preserve"> </w:delText>
        </w:r>
      </w:del>
      <w:r>
        <w:rPr>
          <w:rFonts w:ascii="Cambria" w:hAnsi="Cambria"/>
          <w:shd w:val="clear" w:color="auto" w:fill="FFFFFF"/>
        </w:rPr>
        <w:t>based model to study</w:t>
      </w:r>
      <w:del w:id="868" w:author="Lisa" w:date="2013-02-23T21:44:00Z">
        <w:r w:rsidDel="00783C64">
          <w:rPr>
            <w:rFonts w:ascii="Cambria" w:hAnsi="Cambria"/>
            <w:shd w:val="clear" w:color="auto" w:fill="FFFFFF"/>
          </w:rPr>
          <w:delText xml:space="preserve"> to</w:delText>
        </w:r>
      </w:del>
      <w:r>
        <w:rPr>
          <w:rFonts w:ascii="Cambria" w:hAnsi="Cambria"/>
          <w:shd w:val="clear" w:color="auto" w:fill="FFFFFF"/>
        </w:rPr>
        <w:t xml:space="preserve"> the observed tree ring growth in jack pine. As in this study, they found that </w:t>
      </w:r>
      <w:ins w:id="869" w:author="Lisa" w:date="2013-02-23T21:45:00Z">
        <w:r>
          <w:rPr>
            <w:rFonts w:ascii="Cambria" w:hAnsi="Cambria"/>
            <w:shd w:val="clear" w:color="auto" w:fill="FFFFFF"/>
          </w:rPr>
          <w:t>CO</w:t>
        </w:r>
        <w:r w:rsidRPr="00CC2743">
          <w:rPr>
            <w:rFonts w:ascii="Cambria" w:hAnsi="Cambria"/>
            <w:shd w:val="clear" w:color="auto" w:fill="FFFFFF"/>
            <w:vertAlign w:val="subscript"/>
            <w:rPrChange w:id="870" w:author="Lisa" w:date="2013-02-23T21:45:00Z">
              <w:rPr>
                <w:rFonts w:ascii="Cambria" w:hAnsi="Cambria"/>
                <w:shd w:val="clear" w:color="auto" w:fill="FFFFFF"/>
              </w:rPr>
            </w:rPrChange>
          </w:rPr>
          <w:t>2</w:t>
        </w:r>
      </w:ins>
      <w:del w:id="871" w:author="Lisa" w:date="2013-02-23T21:45:00Z">
        <w:r w:rsidDel="00783C64">
          <w:rPr>
            <w:rFonts w:ascii="Cambria" w:hAnsi="Cambria"/>
            <w:shd w:val="clear" w:color="auto" w:fill="FFFFFF"/>
          </w:rPr>
          <w:delText>carbon dioxide</w:delText>
        </w:r>
      </w:del>
      <w:r>
        <w:rPr>
          <w:rFonts w:ascii="Cambria" w:hAnsi="Cambria"/>
          <w:shd w:val="clear" w:color="auto" w:fill="FFFFFF"/>
        </w:rPr>
        <w:t xml:space="preserve"> fertilization was not necessary to explain the changes </w:t>
      </w:r>
      <w:ins w:id="872" w:author="Lisa" w:date="2013-02-23T21:45:00Z">
        <w:r>
          <w:rPr>
            <w:rFonts w:ascii="Cambria" w:hAnsi="Cambria"/>
            <w:shd w:val="clear" w:color="auto" w:fill="FFFFFF"/>
          </w:rPr>
          <w:t xml:space="preserve">observed </w:t>
        </w:r>
      </w:ins>
      <w:r>
        <w:rPr>
          <w:rFonts w:ascii="Cambria" w:hAnsi="Cambria"/>
          <w:shd w:val="clear" w:color="auto" w:fill="FFFFFF"/>
        </w:rPr>
        <w:t>in growth</w:t>
      </w:r>
      <w:del w:id="873" w:author="Lisa" w:date="2013-02-23T21:45:00Z">
        <w:r w:rsidDel="00783C64">
          <w:rPr>
            <w:rFonts w:ascii="Cambria" w:hAnsi="Cambria"/>
            <w:shd w:val="clear" w:color="auto" w:fill="FFFFFF"/>
          </w:rPr>
          <w:delText xml:space="preserve"> observed</w:delText>
        </w:r>
      </w:del>
      <w:r>
        <w:rPr>
          <w:rFonts w:ascii="Cambria" w:hAnsi="Cambria"/>
          <w:shd w:val="clear" w:color="auto" w:fill="FFFFFF"/>
        </w:rPr>
        <w:t>.</w:t>
      </w:r>
    </w:p>
    <w:p w:rsidR="00CC2743" w:rsidRDefault="00CC2743"/>
    <w:p w:rsidR="00CC2743" w:rsidDel="00B302FB" w:rsidRDefault="00CC2743">
      <w:pPr>
        <w:rPr>
          <w:del w:id="874" w:author="HomeUser" w:date="2013-03-01T16:16:00Z"/>
        </w:rPr>
      </w:pPr>
      <w:del w:id="875" w:author="Lisa" w:date="2013-02-23T21:39:00Z">
        <w:r w:rsidDel="00783C64">
          <w:rPr>
            <w:rFonts w:ascii="Cambria" w:hAnsi="Cambria"/>
            <w:shd w:val="clear" w:color="auto" w:fill="FFFFFF"/>
          </w:rPr>
          <w:delText>Going forwards, there are</w:delText>
        </w:r>
      </w:del>
      <w:ins w:id="876" w:author="Lisa" w:date="2013-02-23T21:39:00Z">
        <w:r>
          <w:rPr>
            <w:rFonts w:ascii="Cambria" w:hAnsi="Cambria"/>
            <w:shd w:val="clear" w:color="auto" w:fill="FFFFFF"/>
          </w:rPr>
          <w:t>The</w:t>
        </w:r>
      </w:ins>
      <w:r>
        <w:rPr>
          <w:rFonts w:ascii="Cambria" w:hAnsi="Cambria"/>
          <w:shd w:val="clear" w:color="auto" w:fill="FFFFFF"/>
        </w:rPr>
        <w:t xml:space="preserve"> three major challenges</w:t>
      </w:r>
      <w:ins w:id="877" w:author="Lisa" w:date="2013-02-23T21:39:00Z">
        <w:r>
          <w:rPr>
            <w:rFonts w:ascii="Cambria" w:hAnsi="Cambria"/>
            <w:shd w:val="clear" w:color="auto" w:fill="FFFFFF"/>
          </w:rPr>
          <w:t xml:space="preserve"> facing those</w:t>
        </w:r>
      </w:ins>
      <w:ins w:id="878" w:author="Lisa" w:date="2013-02-23T21:40:00Z">
        <w:r>
          <w:rPr>
            <w:rFonts w:ascii="Cambria" w:hAnsi="Cambria"/>
            <w:shd w:val="clear" w:color="auto" w:fill="FFFFFF"/>
          </w:rPr>
          <w:t xml:space="preserve"> </w:t>
        </w:r>
      </w:ins>
      <w:ins w:id="879" w:author="Lisa" w:date="2013-02-23T21:39:00Z">
        <w:r>
          <w:rPr>
            <w:rFonts w:ascii="Cambria" w:hAnsi="Cambria"/>
            <w:shd w:val="clear" w:color="auto" w:fill="FFFFFF"/>
          </w:rPr>
          <w:t>want</w:t>
        </w:r>
      </w:ins>
      <w:ins w:id="880" w:author="Lisa" w:date="2013-02-23T21:40:00Z">
        <w:r>
          <w:rPr>
            <w:rFonts w:ascii="Cambria" w:hAnsi="Cambria"/>
            <w:shd w:val="clear" w:color="auto" w:fill="FFFFFF"/>
          </w:rPr>
          <w:t>ing</w:t>
        </w:r>
      </w:ins>
      <w:ins w:id="881" w:author="Lisa" w:date="2013-02-23T21:39:00Z">
        <w:r>
          <w:rPr>
            <w:rFonts w:ascii="Cambria" w:hAnsi="Cambria"/>
            <w:shd w:val="clear" w:color="auto" w:fill="FFFFFF"/>
          </w:rPr>
          <w:t xml:space="preserve"> to</w:t>
        </w:r>
      </w:ins>
      <w:del w:id="882" w:author="Lisa" w:date="2013-02-23T21:40:00Z">
        <w:r w:rsidDel="00783C64">
          <w:rPr>
            <w:rFonts w:ascii="Cambria" w:hAnsi="Cambria"/>
            <w:shd w:val="clear" w:color="auto" w:fill="FFFFFF"/>
          </w:rPr>
          <w:delText xml:space="preserve"> in</w:delText>
        </w:r>
      </w:del>
      <w:r>
        <w:rPr>
          <w:rFonts w:ascii="Cambria" w:hAnsi="Cambria"/>
          <w:shd w:val="clear" w:color="auto" w:fill="FFFFFF"/>
        </w:rPr>
        <w:t xml:space="preserve"> detect</w:t>
      </w:r>
      <w:del w:id="883" w:author="Lisa" w:date="2013-02-23T21:40:00Z">
        <w:r w:rsidDel="00783C64">
          <w:rPr>
            <w:rFonts w:ascii="Cambria" w:hAnsi="Cambria"/>
            <w:shd w:val="clear" w:color="auto" w:fill="FFFFFF"/>
          </w:rPr>
          <w:delText>ing</w:delText>
        </w:r>
      </w:del>
      <w:r>
        <w:rPr>
          <w:rFonts w:ascii="Cambria" w:hAnsi="Cambria"/>
          <w:shd w:val="clear" w:color="auto" w:fill="FFFFFF"/>
        </w:rPr>
        <w:t xml:space="preserve"> carbon dioxide fertilization using tree ring chronologies</w:t>
      </w:r>
      <w:ins w:id="884" w:author="Lisa" w:date="2013-02-23T21:40:00Z">
        <w:r>
          <w:rPr>
            <w:rFonts w:ascii="Cambria" w:hAnsi="Cambria"/>
            <w:shd w:val="clear" w:color="auto" w:fill="FFFFFF"/>
          </w:rPr>
          <w:t xml:space="preserve"> are as follows:</w:t>
        </w:r>
      </w:ins>
      <w:del w:id="885" w:author="Lisa" w:date="2013-02-23T21:40:00Z">
        <w:r w:rsidDel="00783C64">
          <w:rPr>
            <w:rFonts w:ascii="Cambria" w:hAnsi="Cambria"/>
            <w:shd w:val="clear" w:color="auto" w:fill="FFFFFF"/>
          </w:rPr>
          <w:delText>.</w:delText>
        </w:r>
      </w:del>
      <w:r>
        <w:rPr>
          <w:rFonts w:ascii="Cambria" w:hAnsi="Cambria"/>
          <w:shd w:val="clear" w:color="auto" w:fill="FFFFFF"/>
        </w:rPr>
        <w:t xml:space="preserve"> First, confounding climate variables must be controlled for. This is often challenging when only a relatively short </w:t>
      </w:r>
      <w:ins w:id="886" w:author="Lisa" w:date="2013-02-23T21:40:00Z">
        <w:r>
          <w:rPr>
            <w:rFonts w:ascii="Cambria" w:hAnsi="Cambria"/>
            <w:shd w:val="clear" w:color="auto" w:fill="FFFFFF"/>
          </w:rPr>
          <w:t>(</w:t>
        </w:r>
      </w:ins>
      <w:r>
        <w:rPr>
          <w:rFonts w:ascii="Cambria" w:hAnsi="Cambria"/>
          <w:shd w:val="clear" w:color="auto" w:fill="FFFFFF"/>
        </w:rPr>
        <w:t>approximately 100</w:t>
      </w:r>
      <w:ins w:id="887" w:author="Lisa" w:date="2013-02-23T21:41:00Z">
        <w:r>
          <w:rPr>
            <w:rFonts w:ascii="Cambria" w:hAnsi="Cambria"/>
            <w:shd w:val="clear" w:color="auto" w:fill="FFFFFF"/>
          </w:rPr>
          <w:t xml:space="preserve"> </w:t>
        </w:r>
      </w:ins>
      <w:del w:id="888" w:author="Lisa" w:date="2013-02-23T21:40:00Z">
        <w:r w:rsidDel="00783C64">
          <w:rPr>
            <w:rFonts w:ascii="Cambria" w:hAnsi="Cambria"/>
            <w:shd w:val="clear" w:color="auto" w:fill="FFFFFF"/>
          </w:rPr>
          <w:delText xml:space="preserve"> </w:delText>
        </w:r>
      </w:del>
      <w:r>
        <w:rPr>
          <w:rFonts w:ascii="Cambria" w:hAnsi="Cambria"/>
          <w:shd w:val="clear" w:color="auto" w:fill="FFFFFF"/>
        </w:rPr>
        <w:t>year</w:t>
      </w:r>
      <w:ins w:id="889" w:author="Lisa" w:date="2013-02-23T21:41:00Z">
        <w:r>
          <w:rPr>
            <w:rFonts w:ascii="Cambria" w:hAnsi="Cambria"/>
            <w:shd w:val="clear" w:color="auto" w:fill="FFFFFF"/>
          </w:rPr>
          <w:t>)</w:t>
        </w:r>
      </w:ins>
      <w:r>
        <w:rPr>
          <w:rFonts w:ascii="Cambria" w:hAnsi="Cambria"/>
          <w:shd w:val="clear" w:color="auto" w:fill="FFFFFF"/>
        </w:rPr>
        <w:t xml:space="preserve"> calibration period is available</w:t>
      </w:r>
      <w:ins w:id="890" w:author="Lisa" w:date="2013-02-23T21:41:00Z">
        <w:r>
          <w:rPr>
            <w:rFonts w:ascii="Cambria" w:hAnsi="Cambria"/>
            <w:shd w:val="clear" w:color="auto" w:fill="FFFFFF"/>
          </w:rPr>
          <w:t>. However,</w:t>
        </w:r>
      </w:ins>
      <w:del w:id="891" w:author="Lisa" w:date="2013-02-23T21:41:00Z">
        <w:r w:rsidDel="00783C64">
          <w:rPr>
            <w:rFonts w:ascii="Cambria" w:hAnsi="Cambria"/>
            <w:shd w:val="clear" w:color="auto" w:fill="FFFFFF"/>
          </w:rPr>
          <w:delText xml:space="preserve"> but</w:delText>
        </w:r>
      </w:del>
      <w:r>
        <w:rPr>
          <w:rFonts w:ascii="Cambria" w:hAnsi="Cambria"/>
          <w:shd w:val="clear" w:color="auto" w:fill="FFFFFF"/>
        </w:rPr>
        <w:t xml:space="preserve"> process-based models and more sophisticated regression techniques such as the generalized additive models used here may help. An increase in growth as </w:t>
      </w:r>
      <w:del w:id="892" w:author="Lisa" w:date="2013-02-23T21:41:00Z">
        <w:r w:rsidDel="00783C64">
          <w:rPr>
            <w:rFonts w:ascii="Cambria" w:hAnsi="Cambria"/>
            <w:shd w:val="clear" w:color="auto" w:fill="FFFFFF"/>
          </w:rPr>
          <w:delText>carbon dioxide</w:delText>
        </w:r>
      </w:del>
      <w:ins w:id="893" w:author="Lisa" w:date="2013-02-23T21:41:00Z">
        <w:r>
          <w:rPr>
            <w:rFonts w:ascii="Cambria" w:hAnsi="Cambria"/>
            <w:shd w:val="clear" w:color="auto" w:fill="FFFFFF"/>
          </w:rPr>
          <w:t>CO</w:t>
        </w:r>
        <w:r w:rsidRPr="00CC2743">
          <w:rPr>
            <w:rFonts w:ascii="Cambria" w:hAnsi="Cambria"/>
            <w:shd w:val="clear" w:color="auto" w:fill="FFFFFF"/>
            <w:vertAlign w:val="subscript"/>
            <w:rPrChange w:id="894" w:author="Lisa" w:date="2013-02-23T21:41:00Z">
              <w:rPr>
                <w:rFonts w:ascii="Cambria" w:hAnsi="Cambria"/>
                <w:shd w:val="clear" w:color="auto" w:fill="FFFFFF"/>
              </w:rPr>
            </w:rPrChange>
          </w:rPr>
          <w:t>2</w:t>
        </w:r>
      </w:ins>
      <w:r>
        <w:rPr>
          <w:rFonts w:ascii="Cambria" w:hAnsi="Cambria"/>
          <w:shd w:val="clear" w:color="auto" w:fill="FFFFFF"/>
        </w:rPr>
        <w:t xml:space="preserve"> levels rise does not </w:t>
      </w:r>
      <w:ins w:id="895" w:author="Lisa" w:date="2013-02-23T21:42:00Z">
        <w:r>
          <w:rPr>
            <w:rFonts w:ascii="Cambria" w:hAnsi="Cambria"/>
            <w:shd w:val="clear" w:color="auto" w:fill="FFFFFF"/>
          </w:rPr>
          <w:t xml:space="preserve">necessarily </w:t>
        </w:r>
      </w:ins>
      <w:r>
        <w:rPr>
          <w:rFonts w:ascii="Cambria" w:hAnsi="Cambria"/>
          <w:shd w:val="clear" w:color="auto" w:fill="FFFFFF"/>
        </w:rPr>
        <w:t xml:space="preserve">imply </w:t>
      </w:r>
      <w:ins w:id="896" w:author="Lisa" w:date="2013-02-23T21:41:00Z">
        <w:r>
          <w:rPr>
            <w:rFonts w:ascii="Cambria" w:hAnsi="Cambria"/>
            <w:shd w:val="clear" w:color="auto" w:fill="FFFFFF"/>
          </w:rPr>
          <w:t xml:space="preserve">that </w:t>
        </w:r>
      </w:ins>
      <w:r>
        <w:rPr>
          <w:rFonts w:ascii="Cambria" w:hAnsi="Cambria"/>
          <w:shd w:val="clear" w:color="auto" w:fill="FFFFFF"/>
        </w:rPr>
        <w:t>carbon fertilization</w:t>
      </w:r>
      <w:ins w:id="897" w:author="Lisa" w:date="2013-02-23T21:41:00Z">
        <w:r>
          <w:rPr>
            <w:rFonts w:ascii="Cambria" w:hAnsi="Cambria"/>
            <w:shd w:val="clear" w:color="auto" w:fill="FFFFFF"/>
          </w:rPr>
          <w:t xml:space="preserve"> is occurring</w:t>
        </w:r>
      </w:ins>
      <w:r>
        <w:rPr>
          <w:rFonts w:ascii="Cambria" w:hAnsi="Cambria"/>
          <w:shd w:val="clear" w:color="auto" w:fill="FFFFFF"/>
        </w:rPr>
        <w:t>.</w:t>
      </w:r>
    </w:p>
    <w:p w:rsidR="00CC2743" w:rsidRDefault="00CC2743"/>
    <w:p w:rsidR="00CC2743" w:rsidDel="00B302FB" w:rsidRDefault="00CC2743">
      <w:pPr>
        <w:rPr>
          <w:del w:id="898" w:author="HomeUser" w:date="2013-03-01T16:16:00Z"/>
        </w:rPr>
      </w:pPr>
      <w:r>
        <w:rPr>
          <w:rFonts w:ascii="Cambria" w:hAnsi="Cambria"/>
          <w:shd w:val="clear" w:color="auto" w:fill="FFFFFF"/>
        </w:rPr>
        <w:lastRenderedPageBreak/>
        <w:t xml:space="preserve">Second, long-term trends need to be appropriately reconstructed. Individual-series standardization is still widely used despite its long-known </w:t>
      </w:r>
      <w:del w:id="899" w:author="HomeUser" w:date="2013-03-01T16:16:00Z">
        <w:r w:rsidDel="00B302FB">
          <w:rPr>
            <w:rFonts w:ascii="Cambria" w:hAnsi="Cambria"/>
            <w:shd w:val="clear" w:color="auto" w:fill="FFFFFF"/>
          </w:rPr>
          <w:delText xml:space="preserve">difficulties </w:delText>
        </w:r>
      </w:del>
      <w:ins w:id="900" w:author="HomeUser" w:date="2013-03-01T16:16:00Z">
        <w:r w:rsidR="00B302FB">
          <w:rPr>
            <w:rFonts w:ascii="Cambria" w:hAnsi="Cambria"/>
            <w:shd w:val="clear" w:color="auto" w:fill="FFFFFF"/>
          </w:rPr>
          <w:t>limitations</w:t>
        </w:r>
        <w:r w:rsidR="00B302FB">
          <w:rPr>
            <w:rFonts w:ascii="Cambria" w:hAnsi="Cambria"/>
            <w:shd w:val="clear" w:color="auto" w:fill="FFFFFF"/>
          </w:rPr>
          <w:t xml:space="preserve"> </w:t>
        </w:r>
      </w:ins>
      <w:del w:id="901" w:author="Lisa" w:date="2013-02-23T21:42:00Z">
        <w:r w:rsidDel="00783C64">
          <w:rPr>
            <w:rFonts w:ascii="Cambria" w:hAnsi="Cambria"/>
            <w:shd w:val="clear" w:color="auto" w:fill="FFFFFF"/>
          </w:rPr>
          <w:delText xml:space="preserve">in </w:delText>
        </w:r>
      </w:del>
      <w:ins w:id="902" w:author="Lisa" w:date="2013-02-23T21:42:00Z">
        <w:r>
          <w:rPr>
            <w:rFonts w:ascii="Cambria" w:hAnsi="Cambria"/>
            <w:shd w:val="clear" w:color="auto" w:fill="FFFFFF"/>
          </w:rPr>
          <w:t xml:space="preserve">for </w:t>
        </w:r>
      </w:ins>
      <w:r>
        <w:rPr>
          <w:rFonts w:ascii="Cambria" w:hAnsi="Cambria"/>
          <w:shd w:val="clear" w:color="auto" w:fill="FFFFFF"/>
        </w:rPr>
        <w:t>reconstructing long-term trends. Furthermore, modern sample bias may be a major problem when estimating trends longer than the lifespan of a single tree. Fortunately, as clearly demonstrated here, factor regression standardization can</w:t>
      </w:r>
      <w:ins w:id="903" w:author="Lisa" w:date="2013-02-23T21:42:00Z">
        <w:r>
          <w:rPr>
            <w:rFonts w:ascii="Cambria" w:hAnsi="Cambria"/>
            <w:shd w:val="clear" w:color="auto" w:fill="FFFFFF"/>
          </w:rPr>
          <w:t xml:space="preserve"> be used to</w:t>
        </w:r>
      </w:ins>
      <w:r>
        <w:rPr>
          <w:rFonts w:ascii="Cambria" w:hAnsi="Cambria"/>
          <w:shd w:val="clear" w:color="auto" w:fill="FFFFFF"/>
        </w:rPr>
        <w:t xml:space="preserve"> address this bias.</w:t>
      </w:r>
    </w:p>
    <w:p w:rsidR="00CC2743" w:rsidRDefault="00CC2743"/>
    <w:p w:rsidR="00CC2743" w:rsidRDefault="00CC2743">
      <w:r>
        <w:rPr>
          <w:rFonts w:ascii="Cambria" w:hAnsi="Cambria"/>
          <w:shd w:val="clear" w:color="auto" w:fill="FFFFFF"/>
        </w:rPr>
        <w:t xml:space="preserve">Finally, </w:t>
      </w:r>
      <w:del w:id="904" w:author="Lisa" w:date="2013-02-23T21:36:00Z">
        <w:r w:rsidDel="00783C64">
          <w:rPr>
            <w:rFonts w:ascii="Cambria" w:hAnsi="Cambria"/>
            <w:shd w:val="clear" w:color="auto" w:fill="FFFFFF"/>
          </w:rPr>
          <w:delText xml:space="preserve">there needs to be </w:delText>
        </w:r>
      </w:del>
      <w:r>
        <w:rPr>
          <w:rFonts w:ascii="Cambria" w:hAnsi="Cambria"/>
          <w:shd w:val="clear" w:color="auto" w:fill="FFFFFF"/>
        </w:rPr>
        <w:t>more subtlety</w:t>
      </w:r>
      <w:ins w:id="905" w:author="Lisa" w:date="2013-02-23T21:36:00Z">
        <w:r>
          <w:rPr>
            <w:rFonts w:ascii="Cambria" w:hAnsi="Cambria"/>
            <w:shd w:val="clear" w:color="auto" w:fill="FFFFFF"/>
          </w:rPr>
          <w:t xml:space="preserve"> is  needed</w:t>
        </w:r>
      </w:ins>
      <w:r>
        <w:rPr>
          <w:rFonts w:ascii="Cambria" w:hAnsi="Cambria"/>
          <w:shd w:val="clear" w:color="auto" w:fill="FFFFFF"/>
        </w:rPr>
        <w:t xml:space="preserve"> in the search for bioclimatic signals of carbon fertilization. The physiological literature makes specific predictions about the effect of carbon fertilization on water use efficiency: plants will become more drought</w:t>
      </w:r>
      <w:ins w:id="906" w:author="Lisa" w:date="2013-02-23T21:37:00Z">
        <w:r>
          <w:rPr>
            <w:rFonts w:ascii="Cambria" w:hAnsi="Cambria"/>
            <w:shd w:val="clear" w:color="auto" w:fill="FFFFFF"/>
          </w:rPr>
          <w:t xml:space="preserve"> </w:t>
        </w:r>
      </w:ins>
      <w:del w:id="907" w:author="Lisa" w:date="2013-02-23T21:37:00Z">
        <w:r w:rsidDel="00783C64">
          <w:rPr>
            <w:rFonts w:ascii="Cambria" w:hAnsi="Cambria"/>
            <w:shd w:val="clear" w:color="auto" w:fill="FFFFFF"/>
          </w:rPr>
          <w:delText>-</w:delText>
        </w:r>
      </w:del>
      <w:r>
        <w:rPr>
          <w:rFonts w:ascii="Cambria" w:hAnsi="Cambria"/>
          <w:shd w:val="clear" w:color="auto" w:fill="FFFFFF"/>
        </w:rPr>
        <w:t>tolerant and the trade-off between stomatal conductance and photosynthesis will be</w:t>
      </w:r>
      <w:ins w:id="908" w:author="Lisa" w:date="2013-02-23T21:37:00Z">
        <w:r>
          <w:rPr>
            <w:rFonts w:ascii="Cambria" w:hAnsi="Cambria"/>
            <w:shd w:val="clear" w:color="auto" w:fill="FFFFFF"/>
          </w:rPr>
          <w:t xml:space="preserve"> reduced</w:t>
        </w:r>
      </w:ins>
      <w:del w:id="909" w:author="Lisa" w:date="2013-02-23T21:37:00Z">
        <w:r w:rsidDel="00783C64">
          <w:rPr>
            <w:rFonts w:ascii="Cambria" w:hAnsi="Cambria"/>
            <w:shd w:val="clear" w:color="auto" w:fill="FFFFFF"/>
          </w:rPr>
          <w:delText>come less harsh</w:delText>
        </w:r>
      </w:del>
      <w:r>
        <w:rPr>
          <w:rFonts w:ascii="Cambria" w:hAnsi="Cambria"/>
          <w:shd w:val="clear" w:color="auto" w:fill="FFFFFF"/>
        </w:rPr>
        <w:t xml:space="preserve">. This </w:t>
      </w:r>
      <w:ins w:id="910" w:author="Lisa" w:date="2013-02-23T21:43:00Z">
        <w:r>
          <w:rPr>
            <w:rFonts w:ascii="Cambria" w:hAnsi="Cambria"/>
            <w:shd w:val="clear" w:color="auto" w:fill="FFFFFF"/>
          </w:rPr>
          <w:t xml:space="preserve">combination </w:t>
        </w:r>
      </w:ins>
      <w:r>
        <w:rPr>
          <w:rFonts w:ascii="Cambria" w:hAnsi="Cambria"/>
          <w:shd w:val="clear" w:color="auto" w:fill="FFFFFF"/>
        </w:rPr>
        <w:t xml:space="preserve">should manifest in a shift in climatic optima. Drier, hotter weather will have less effect on </w:t>
      </w:r>
      <w:ins w:id="911" w:author="Lisa" w:date="2013-02-23T21:43:00Z">
        <w:r>
          <w:rPr>
            <w:rFonts w:ascii="Cambria" w:hAnsi="Cambria"/>
            <w:shd w:val="clear" w:color="auto" w:fill="FFFFFF"/>
          </w:rPr>
          <w:t xml:space="preserve">tree </w:t>
        </w:r>
      </w:ins>
      <w:r>
        <w:rPr>
          <w:rFonts w:ascii="Cambria" w:hAnsi="Cambria"/>
          <w:shd w:val="clear" w:color="auto" w:fill="FFFFFF"/>
        </w:rPr>
        <w:t xml:space="preserve">growth and necessitate smaller increases in water use efficiency </w:t>
      </w:r>
      <w:bookmarkStart w:id="912" w:name="__UnoMark__28720_249939903"/>
      <w:bookmarkStart w:id="913" w:name="__UnoMark__28712_249939903"/>
      <w:r>
        <w:rPr>
          <w:rFonts w:ascii="Cambria" w:hAnsi="Cambria"/>
          <w:shd w:val="clear" w:color="auto" w:fill="FFFFFF"/>
        </w:rPr>
        <w:t>[</w:t>
      </w:r>
      <w:r>
        <w:rPr>
          <w:rFonts w:ascii="Cambria" w:hAnsi="Cambria"/>
          <w:i/>
          <w:shd w:val="clear" w:color="auto" w:fill="FFFFFF"/>
        </w:rPr>
        <w:t>Soulé and Knapp</w:t>
      </w:r>
      <w:r>
        <w:rPr>
          <w:rFonts w:ascii="Cambria" w:hAnsi="Cambria"/>
          <w:shd w:val="clear" w:color="auto" w:fill="FFFFFF"/>
        </w:rPr>
        <w:t>, 2006]</w:t>
      </w:r>
      <w:bookmarkEnd w:id="912"/>
      <w:bookmarkEnd w:id="913"/>
      <w:r>
        <w:rPr>
          <w:rFonts w:ascii="Cambria" w:hAnsi="Cambria"/>
          <w:shd w:val="clear" w:color="auto" w:fill="FFFFFF"/>
        </w:rPr>
        <w:t>.</w:t>
      </w:r>
      <w:del w:id="914" w:author="Lisa" w:date="2013-02-23T18:13:00Z">
        <w:r w:rsidDel="00A52847">
          <w:rPr>
            <w:rFonts w:ascii="Cambria" w:hAnsi="Cambria"/>
            <w:shd w:val="clear" w:color="auto" w:fill="FFFFFF"/>
          </w:rPr>
          <w:delText xml:space="preserve">  </w:delText>
        </w:r>
      </w:del>
      <w:ins w:id="915" w:author="Lisa" w:date="2013-02-23T18:13:00Z">
        <w:r>
          <w:rPr>
            <w:rFonts w:ascii="Cambria" w:hAnsi="Cambria"/>
            <w:shd w:val="clear" w:color="auto" w:fill="FFFFFF"/>
          </w:rPr>
          <w:t xml:space="preserve"> </w:t>
        </w:r>
      </w:ins>
      <w:r>
        <w:rPr>
          <w:rFonts w:ascii="Cambria" w:hAnsi="Cambria"/>
          <w:shd w:val="clear" w:color="auto" w:fill="FFFFFF"/>
        </w:rPr>
        <w:t>Future research need</w:t>
      </w:r>
      <w:ins w:id="916" w:author="Lisa" w:date="2013-02-23T21:37:00Z">
        <w:r>
          <w:rPr>
            <w:rFonts w:ascii="Cambria" w:hAnsi="Cambria"/>
            <w:shd w:val="clear" w:color="auto" w:fill="FFFFFF"/>
          </w:rPr>
          <w:t>s</w:t>
        </w:r>
      </w:ins>
      <w:r>
        <w:rPr>
          <w:rFonts w:ascii="Cambria" w:hAnsi="Cambria"/>
          <w:shd w:val="clear" w:color="auto" w:fill="FFFFFF"/>
        </w:rPr>
        <w:t xml:space="preserve"> to move beyond linear climate response models to look for these shifts</w:t>
      </w:r>
      <w:ins w:id="917" w:author="Lisa" w:date="2013-02-23T21:43:00Z">
        <w:r>
          <w:rPr>
            <w:rFonts w:ascii="Cambria" w:hAnsi="Cambria"/>
            <w:shd w:val="clear" w:color="auto" w:fill="FFFFFF"/>
          </w:rPr>
          <w:t>,</w:t>
        </w:r>
      </w:ins>
      <w:r>
        <w:rPr>
          <w:rFonts w:ascii="Cambria" w:hAnsi="Cambria"/>
          <w:shd w:val="clear" w:color="auto" w:fill="FFFFFF"/>
        </w:rPr>
        <w:t xml:space="preserve"> rather than </w:t>
      </w:r>
      <w:ins w:id="918" w:author="Lisa" w:date="2013-02-23T21:37:00Z">
        <w:r>
          <w:rPr>
            <w:rFonts w:ascii="Cambria" w:hAnsi="Cambria"/>
            <w:shd w:val="clear" w:color="auto" w:fill="FFFFFF"/>
          </w:rPr>
          <w:t>focusing on</w:t>
        </w:r>
      </w:ins>
      <w:del w:id="919" w:author="Lisa" w:date="2013-02-23T21:43:00Z">
        <w:r w:rsidDel="00783C64">
          <w:rPr>
            <w:rFonts w:ascii="Cambria" w:hAnsi="Cambria"/>
            <w:shd w:val="clear" w:color="auto" w:fill="FFFFFF"/>
          </w:rPr>
          <w:delText>a</w:delText>
        </w:r>
      </w:del>
      <w:r>
        <w:rPr>
          <w:rFonts w:ascii="Cambria" w:hAnsi="Cambria"/>
          <w:shd w:val="clear" w:color="auto" w:fill="FFFFFF"/>
        </w:rPr>
        <w:t xml:space="preserve"> simple increases in growth.</w:t>
      </w:r>
    </w:p>
    <w:p w:rsidR="00CC2743" w:rsidRDefault="00CC2743" w:rsidP="00B24283">
      <w:pPr>
        <w:pStyle w:val="Heading1"/>
        <w:pPrChange w:id="920" w:author="HomeUser" w:date="2013-03-01T16:54:00Z">
          <w:pPr>
            <w:pStyle w:val="Heading1"/>
          </w:pPr>
        </w:pPrChange>
      </w:pPr>
      <w:bookmarkStart w:id="921" w:name="h.l6l511y42hpl"/>
      <w:bookmarkEnd w:id="921"/>
      <w:commentRangeStart w:id="922"/>
      <w:r>
        <w:t>References</w:t>
      </w:r>
      <w:commentRangeEnd w:id="922"/>
      <w:r>
        <w:rPr>
          <w:rStyle w:val="CommentReference"/>
          <w:b w:val="0"/>
          <w:bCs w:val="0"/>
          <w:szCs w:val="18"/>
        </w:rPr>
        <w:commentReference w:id="922"/>
      </w:r>
    </w:p>
    <w:p w:rsidR="00CC2743" w:rsidRDefault="00CC2743">
      <w:pPr>
        <w:sectPr w:rsidR="00CC2743" w:rsidSect="006E76CA">
          <w:pgSz w:w="12240" w:h="15840"/>
          <w:pgMar w:top="1440" w:right="1440" w:bottom="1440" w:left="1440" w:header="0" w:footer="0" w:gutter="0"/>
          <w:lnNumType w:countBy="1" w:restart="continuous"/>
          <w:cols w:space="720"/>
          <w:formProt w:val="0"/>
          <w:docGrid w:linePitch="360"/>
        </w:sectPr>
      </w:pPr>
    </w:p>
    <w:p w:rsidR="00CC2743" w:rsidRDefault="00CC2743">
      <w:pPr>
        <w:pStyle w:val="Textbody"/>
        <w:ind w:left="480" w:hanging="480"/>
      </w:pPr>
      <w:r>
        <w:rPr>
          <w:rFonts w:ascii="Cambria" w:hAnsi="Cambria"/>
        </w:rPr>
        <w:lastRenderedPageBreak/>
        <w:t>Ainsworth, E. A., and S. P. Long (2005), What have we learned from 15 years of free-air CO</w:t>
      </w:r>
      <w:r w:rsidRPr="00CC2743">
        <w:rPr>
          <w:rFonts w:ascii="Cambria" w:hAnsi="Cambria"/>
          <w:vertAlign w:val="subscript"/>
          <w:rPrChange w:id="923" w:author="Lisa" w:date="2013-02-23T19:23:00Z">
            <w:rPr>
              <w:rFonts w:ascii="Cambria" w:hAnsi="Cambria"/>
            </w:rPr>
          </w:rPrChange>
        </w:rPr>
        <w:t>2</w:t>
      </w:r>
      <w:r>
        <w:rPr>
          <w:rFonts w:ascii="Cambria" w:hAnsi="Cambria"/>
        </w:rPr>
        <w:t xml:space="preserve"> enrichment (FACE)? A meta-analytic review of the responses of photosynthesis, canopy properties and plant production to rising CO</w:t>
      </w:r>
      <w:r w:rsidRPr="00CC2743">
        <w:rPr>
          <w:rFonts w:ascii="Cambria" w:hAnsi="Cambria"/>
          <w:vertAlign w:val="subscript"/>
          <w:rPrChange w:id="924" w:author="Lisa" w:date="2013-02-23T19:23:00Z">
            <w:rPr>
              <w:rFonts w:ascii="Cambria" w:hAnsi="Cambria"/>
            </w:rPr>
          </w:rPrChange>
        </w:rPr>
        <w:t>2</w:t>
      </w:r>
      <w:r>
        <w:rPr>
          <w:rFonts w:ascii="Cambria" w:hAnsi="Cambria"/>
        </w:rPr>
        <w:t xml:space="preserve">, </w:t>
      </w:r>
      <w:r>
        <w:rPr>
          <w:rFonts w:ascii="Cambria" w:hAnsi="Cambria"/>
          <w:i/>
        </w:rPr>
        <w:t>New Phytologist</w:t>
      </w:r>
      <w:r>
        <w:rPr>
          <w:rFonts w:ascii="Cambria" w:hAnsi="Cambria"/>
        </w:rPr>
        <w:t xml:space="preserve">, </w:t>
      </w:r>
      <w:r>
        <w:rPr>
          <w:rFonts w:ascii="Cambria" w:hAnsi="Cambria"/>
          <w:i/>
        </w:rPr>
        <w:t>165</w:t>
      </w:r>
      <w:r>
        <w:rPr>
          <w:rFonts w:ascii="Cambria" w:hAnsi="Cambria"/>
        </w:rPr>
        <w:t>, 351–372.</w:t>
      </w:r>
    </w:p>
    <w:p w:rsidR="00CC2743" w:rsidRDefault="00CC2743">
      <w:pPr>
        <w:pStyle w:val="Textbody"/>
        <w:ind w:left="480" w:hanging="480"/>
      </w:pPr>
      <w:r>
        <w:rPr>
          <w:rFonts w:ascii="Cambria" w:hAnsi="Cambria"/>
        </w:rPr>
        <w:t>Asshoff, R., G. Zotz, and C. Körner (2006), Growth and phenology of mature temperate forest trees in elevated CO</w:t>
      </w:r>
      <w:r w:rsidRPr="00CC2743">
        <w:rPr>
          <w:rFonts w:ascii="Cambria" w:hAnsi="Cambria"/>
          <w:vertAlign w:val="subscript"/>
          <w:rPrChange w:id="925" w:author="Lisa" w:date="2013-02-23T19:23:00Z">
            <w:rPr>
              <w:rFonts w:ascii="Cambria" w:hAnsi="Cambria"/>
            </w:rPr>
          </w:rPrChange>
        </w:rPr>
        <w:t>2</w:t>
      </w:r>
      <w:r>
        <w:rPr>
          <w:rFonts w:ascii="Cambria" w:hAnsi="Cambria"/>
        </w:rPr>
        <w:t xml:space="preserve">, </w:t>
      </w:r>
      <w:r>
        <w:rPr>
          <w:rFonts w:ascii="Cambria" w:hAnsi="Cambria"/>
          <w:i/>
        </w:rPr>
        <w:t>Global Change Biology</w:t>
      </w:r>
      <w:r>
        <w:rPr>
          <w:rFonts w:ascii="Cambria" w:hAnsi="Cambria"/>
        </w:rPr>
        <w:t xml:space="preserve">, </w:t>
      </w:r>
      <w:r>
        <w:rPr>
          <w:rFonts w:ascii="Cambria" w:hAnsi="Cambria"/>
          <w:i/>
        </w:rPr>
        <w:t>12</w:t>
      </w:r>
      <w:r>
        <w:rPr>
          <w:rFonts w:ascii="Cambria" w:hAnsi="Cambria"/>
        </w:rPr>
        <w:t>(5), 848–861.</w:t>
      </w:r>
    </w:p>
    <w:p w:rsidR="00CC2743" w:rsidRDefault="00CC2743">
      <w:pPr>
        <w:pStyle w:val="Textbody"/>
        <w:ind w:left="480" w:hanging="480"/>
      </w:pPr>
      <w:r>
        <w:rPr>
          <w:rFonts w:ascii="Cambria" w:hAnsi="Cambria"/>
        </w:rPr>
        <w:t xml:space="preserve">Barbour, M. M., T. J. Andrews, and G. D. Farquhar (2001), Correlations between oxygen isotope ratios of wood constituents of </w:t>
      </w:r>
      <w:r w:rsidRPr="00CC2743">
        <w:rPr>
          <w:rFonts w:ascii="Cambria" w:hAnsi="Cambria"/>
          <w:i/>
          <w:rPrChange w:id="926" w:author="Lisa" w:date="2013-02-23T19:30:00Z">
            <w:rPr>
              <w:rFonts w:ascii="Cambria" w:hAnsi="Cambria"/>
            </w:rPr>
          </w:rPrChange>
        </w:rPr>
        <w:t>Quercus</w:t>
      </w:r>
      <w:r>
        <w:rPr>
          <w:rFonts w:ascii="Cambria" w:hAnsi="Cambria"/>
        </w:rPr>
        <w:t xml:space="preserve"> and </w:t>
      </w:r>
      <w:r w:rsidRPr="00CC2743">
        <w:rPr>
          <w:rFonts w:ascii="Cambria" w:hAnsi="Cambria"/>
          <w:i/>
          <w:rPrChange w:id="927" w:author="Lisa" w:date="2013-02-23T19:30:00Z">
            <w:rPr>
              <w:rFonts w:ascii="Cambria" w:hAnsi="Cambria"/>
            </w:rPr>
          </w:rPrChange>
        </w:rPr>
        <w:t>Pinus</w:t>
      </w:r>
      <w:r>
        <w:rPr>
          <w:rFonts w:ascii="Cambria" w:hAnsi="Cambria"/>
        </w:rPr>
        <w:t xml:space="preserve"> samples from around the world</w:t>
      </w:r>
      <w:ins w:id="928" w:author="Lisa" w:date="2013-02-23T19:24:00Z">
        <w:r>
          <w:rPr>
            <w:rFonts w:ascii="Cambria" w:hAnsi="Cambria"/>
          </w:rPr>
          <w:t>,</w:t>
        </w:r>
      </w:ins>
      <w:del w:id="929" w:author="Lisa" w:date="2013-02-23T19:24:00Z">
        <w:r w:rsidDel="00F92360">
          <w:rPr>
            <w:rFonts w:ascii="Cambria" w:hAnsi="Cambria"/>
          </w:rPr>
          <w:delText>.,</w:delText>
        </w:r>
      </w:del>
      <w:r>
        <w:rPr>
          <w:rFonts w:ascii="Cambria" w:hAnsi="Cambria"/>
          <w:i/>
        </w:rPr>
        <w:t>Australian Journal of Plant Physiology</w:t>
      </w:r>
      <w:r>
        <w:rPr>
          <w:rFonts w:ascii="Cambria" w:hAnsi="Cambria"/>
        </w:rPr>
        <w:t xml:space="preserve">, </w:t>
      </w:r>
      <w:r>
        <w:rPr>
          <w:rFonts w:ascii="Cambria" w:hAnsi="Cambria"/>
          <w:i/>
        </w:rPr>
        <w:t>28</w:t>
      </w:r>
      <w:r>
        <w:rPr>
          <w:rFonts w:ascii="Cambria" w:hAnsi="Cambria"/>
        </w:rPr>
        <w:t>, 335–348.</w:t>
      </w:r>
    </w:p>
    <w:p w:rsidR="00CC2743" w:rsidRDefault="00CC2743">
      <w:pPr>
        <w:pStyle w:val="Textbody"/>
        <w:ind w:left="480" w:hanging="480"/>
      </w:pPr>
      <w:r>
        <w:rPr>
          <w:rFonts w:ascii="Cambria" w:hAnsi="Cambria"/>
        </w:rPr>
        <w:t xml:space="preserve">Biondi, F., and K. Waikul (2004), DENDROCLIM2002: A C++ program for statistical calibration of climate signals in tree-ring chronologies, </w:t>
      </w:r>
      <w:r>
        <w:rPr>
          <w:rFonts w:ascii="Cambria" w:hAnsi="Cambria"/>
          <w:i/>
        </w:rPr>
        <w:t>Computers and Geosciences</w:t>
      </w:r>
      <w:r>
        <w:rPr>
          <w:rFonts w:ascii="Cambria" w:hAnsi="Cambria"/>
        </w:rPr>
        <w:t xml:space="preserve">, </w:t>
      </w:r>
      <w:r>
        <w:rPr>
          <w:rFonts w:ascii="Cambria" w:hAnsi="Cambria"/>
          <w:i/>
        </w:rPr>
        <w:t>30</w:t>
      </w:r>
      <w:r>
        <w:rPr>
          <w:rFonts w:ascii="Cambria" w:hAnsi="Cambria"/>
        </w:rPr>
        <w:t>(3), 303–311.</w:t>
      </w:r>
    </w:p>
    <w:p w:rsidR="00CC2743" w:rsidRDefault="00CC2743">
      <w:pPr>
        <w:pStyle w:val="Textbody"/>
        <w:ind w:left="480" w:hanging="480"/>
      </w:pPr>
      <w:r>
        <w:rPr>
          <w:rFonts w:ascii="Cambria" w:hAnsi="Cambria"/>
        </w:rPr>
        <w:t>Blum, A. (2005), Drought resistance, water-use efficiency, and yield potential—are they compatible, dissonant, or mutually exclusive?,</w:t>
      </w:r>
      <w:ins w:id="930" w:author="Lisa" w:date="2013-02-23T19:24:00Z">
        <w:r>
          <w:rPr>
            <w:rFonts w:ascii="Cambria" w:hAnsi="Cambria"/>
          </w:rPr>
          <w:t xml:space="preserve"> </w:t>
        </w:r>
      </w:ins>
      <w:r>
        <w:rPr>
          <w:rFonts w:ascii="Cambria" w:hAnsi="Cambria"/>
          <w:i/>
        </w:rPr>
        <w:t>Australian Journal of Agricultural Research</w:t>
      </w:r>
      <w:r>
        <w:rPr>
          <w:rFonts w:ascii="Cambria" w:hAnsi="Cambria"/>
        </w:rPr>
        <w:t xml:space="preserve">, </w:t>
      </w:r>
      <w:r>
        <w:rPr>
          <w:rFonts w:ascii="Cambria" w:hAnsi="Cambria"/>
          <w:i/>
        </w:rPr>
        <w:t>56</w:t>
      </w:r>
      <w:r>
        <w:rPr>
          <w:rFonts w:ascii="Cambria" w:hAnsi="Cambria"/>
        </w:rPr>
        <w:t>(11), 1159, doi:10.1071/AR05069.</w:t>
      </w:r>
    </w:p>
    <w:p w:rsidR="00CC2743" w:rsidRDefault="00CC2743">
      <w:pPr>
        <w:pStyle w:val="Textbody"/>
        <w:ind w:left="480" w:hanging="480"/>
      </w:pPr>
      <w:r>
        <w:rPr>
          <w:rFonts w:ascii="Cambria" w:hAnsi="Cambria"/>
        </w:rPr>
        <w:t xml:space="preserve">Boisvenue, C., and S. W. Running (2006), Impacts of climate change on natural forest productivity evidence since the middle of the 20th century, </w:t>
      </w:r>
      <w:r>
        <w:rPr>
          <w:rFonts w:ascii="Cambria" w:hAnsi="Cambria"/>
          <w:i/>
        </w:rPr>
        <w:t>Global Change Biology</w:t>
      </w:r>
      <w:r>
        <w:rPr>
          <w:rFonts w:ascii="Cambria" w:hAnsi="Cambria"/>
        </w:rPr>
        <w:t xml:space="preserve">, </w:t>
      </w:r>
      <w:r>
        <w:rPr>
          <w:rFonts w:ascii="Cambria" w:hAnsi="Cambria"/>
          <w:i/>
        </w:rPr>
        <w:t>12</w:t>
      </w:r>
      <w:r>
        <w:rPr>
          <w:rFonts w:ascii="Cambria" w:hAnsi="Cambria"/>
        </w:rPr>
        <w:t>(5), 862–882.</w:t>
      </w:r>
    </w:p>
    <w:p w:rsidR="00CC2743" w:rsidRDefault="00CC2743">
      <w:pPr>
        <w:pStyle w:val="Textbody"/>
        <w:ind w:left="480" w:hanging="480"/>
      </w:pPr>
      <w:r>
        <w:rPr>
          <w:rFonts w:ascii="Cambria" w:hAnsi="Cambria"/>
        </w:rPr>
        <w:t xml:space="preserve">Botkin, D. B., D. A. Woodby, and R. A. Nisbet (1991), Kirtland’s Warbler </w:t>
      </w:r>
      <w:ins w:id="931" w:author="HomeUser" w:date="2013-03-01T16:16:00Z">
        <w:r w:rsidR="006861E2">
          <w:rPr>
            <w:rFonts w:ascii="Cambria" w:hAnsi="Cambria"/>
          </w:rPr>
          <w:t>h</w:t>
        </w:r>
      </w:ins>
      <w:del w:id="932" w:author="HomeUser" w:date="2013-03-01T16:16:00Z">
        <w:r w:rsidDel="006861E2">
          <w:rPr>
            <w:rFonts w:ascii="Cambria" w:hAnsi="Cambria"/>
          </w:rPr>
          <w:delText>H</w:delText>
        </w:r>
      </w:del>
      <w:r>
        <w:rPr>
          <w:rFonts w:ascii="Cambria" w:hAnsi="Cambria"/>
        </w:rPr>
        <w:t xml:space="preserve">abitats: </w:t>
      </w:r>
      <w:ins w:id="933" w:author="HomeUser" w:date="2013-03-01T16:16:00Z">
        <w:r w:rsidR="006861E2">
          <w:rPr>
            <w:rFonts w:ascii="Cambria" w:hAnsi="Cambria"/>
          </w:rPr>
          <w:t>a</w:t>
        </w:r>
      </w:ins>
      <w:del w:id="934" w:author="HomeUser" w:date="2013-03-01T16:16:00Z">
        <w:r w:rsidDel="006861E2">
          <w:rPr>
            <w:rFonts w:ascii="Cambria" w:hAnsi="Cambria"/>
          </w:rPr>
          <w:delText>A</w:delText>
        </w:r>
      </w:del>
      <w:r>
        <w:rPr>
          <w:rFonts w:ascii="Cambria" w:hAnsi="Cambria"/>
        </w:rPr>
        <w:t xml:space="preserve"> </w:t>
      </w:r>
      <w:ins w:id="935" w:author="HomeUser" w:date="2013-03-01T16:16:00Z">
        <w:r w:rsidR="006861E2">
          <w:rPr>
            <w:rFonts w:ascii="Cambria" w:hAnsi="Cambria"/>
          </w:rPr>
          <w:t>p</w:t>
        </w:r>
      </w:ins>
      <w:del w:id="936" w:author="HomeUser" w:date="2013-03-01T16:16:00Z">
        <w:r w:rsidDel="006861E2">
          <w:rPr>
            <w:rFonts w:ascii="Cambria" w:hAnsi="Cambria"/>
          </w:rPr>
          <w:delText>P</w:delText>
        </w:r>
      </w:del>
      <w:r>
        <w:rPr>
          <w:rFonts w:ascii="Cambria" w:hAnsi="Cambria"/>
        </w:rPr>
        <w:t xml:space="preserve">ossible </w:t>
      </w:r>
      <w:ins w:id="937" w:author="HomeUser" w:date="2013-03-01T16:16:00Z">
        <w:r w:rsidR="006861E2">
          <w:rPr>
            <w:rFonts w:ascii="Cambria" w:hAnsi="Cambria"/>
          </w:rPr>
          <w:t>e</w:t>
        </w:r>
      </w:ins>
      <w:del w:id="938" w:author="HomeUser" w:date="2013-03-01T16:16:00Z">
        <w:r w:rsidDel="006861E2">
          <w:rPr>
            <w:rFonts w:ascii="Cambria" w:hAnsi="Cambria"/>
          </w:rPr>
          <w:delText>E</w:delText>
        </w:r>
      </w:del>
      <w:r>
        <w:rPr>
          <w:rFonts w:ascii="Cambria" w:hAnsi="Cambria"/>
        </w:rPr>
        <w:t xml:space="preserve">arly </w:t>
      </w:r>
      <w:ins w:id="939" w:author="HomeUser" w:date="2013-03-01T16:16:00Z">
        <w:r w:rsidR="006861E2">
          <w:rPr>
            <w:rFonts w:ascii="Cambria" w:hAnsi="Cambria"/>
          </w:rPr>
          <w:t>i</w:t>
        </w:r>
      </w:ins>
      <w:del w:id="940" w:author="HomeUser" w:date="2013-03-01T16:16:00Z">
        <w:r w:rsidDel="006861E2">
          <w:rPr>
            <w:rFonts w:ascii="Cambria" w:hAnsi="Cambria"/>
          </w:rPr>
          <w:delText>I</w:delText>
        </w:r>
      </w:del>
      <w:r>
        <w:rPr>
          <w:rFonts w:ascii="Cambria" w:hAnsi="Cambria"/>
        </w:rPr>
        <w:t xml:space="preserve">ndicator of </w:t>
      </w:r>
      <w:ins w:id="941" w:author="HomeUser" w:date="2013-03-01T16:17:00Z">
        <w:r w:rsidR="006861E2">
          <w:rPr>
            <w:rFonts w:ascii="Cambria" w:hAnsi="Cambria"/>
          </w:rPr>
          <w:t>c</w:t>
        </w:r>
      </w:ins>
      <w:del w:id="942" w:author="HomeUser" w:date="2013-03-01T16:17:00Z">
        <w:r w:rsidDel="006861E2">
          <w:rPr>
            <w:rFonts w:ascii="Cambria" w:hAnsi="Cambria"/>
          </w:rPr>
          <w:delText>C</w:delText>
        </w:r>
      </w:del>
      <w:r>
        <w:rPr>
          <w:rFonts w:ascii="Cambria" w:hAnsi="Cambria"/>
        </w:rPr>
        <w:t xml:space="preserve">limatic </w:t>
      </w:r>
      <w:ins w:id="943" w:author="HomeUser" w:date="2013-03-01T16:17:00Z">
        <w:r w:rsidR="006861E2">
          <w:rPr>
            <w:rFonts w:ascii="Cambria" w:hAnsi="Cambria"/>
          </w:rPr>
          <w:t>w</w:t>
        </w:r>
      </w:ins>
      <w:del w:id="944" w:author="HomeUser" w:date="2013-03-01T16:17:00Z">
        <w:r w:rsidDel="006861E2">
          <w:rPr>
            <w:rFonts w:ascii="Cambria" w:hAnsi="Cambria"/>
          </w:rPr>
          <w:delText>W</w:delText>
        </w:r>
      </w:del>
      <w:r>
        <w:rPr>
          <w:rFonts w:ascii="Cambria" w:hAnsi="Cambria"/>
        </w:rPr>
        <w:t xml:space="preserve">arming, </w:t>
      </w:r>
      <w:r>
        <w:rPr>
          <w:rFonts w:ascii="Cambria" w:hAnsi="Cambria"/>
          <w:i/>
        </w:rPr>
        <w:t>Biological Conservation</w:t>
      </w:r>
      <w:r>
        <w:rPr>
          <w:rFonts w:ascii="Cambria" w:hAnsi="Cambria"/>
        </w:rPr>
        <w:t xml:space="preserve">, </w:t>
      </w:r>
      <w:r>
        <w:rPr>
          <w:rFonts w:ascii="Cambria" w:hAnsi="Cambria"/>
          <w:i/>
        </w:rPr>
        <w:t>56</w:t>
      </w:r>
      <w:r>
        <w:rPr>
          <w:rFonts w:ascii="Cambria" w:hAnsi="Cambria"/>
        </w:rPr>
        <w:t>, 63–78.</w:t>
      </w:r>
    </w:p>
    <w:p w:rsidR="00CC2743" w:rsidRDefault="00CC2743">
      <w:pPr>
        <w:pStyle w:val="Textbody"/>
        <w:ind w:left="480" w:hanging="480"/>
      </w:pPr>
      <w:r>
        <w:rPr>
          <w:rFonts w:ascii="Cambria" w:hAnsi="Cambria"/>
        </w:rPr>
        <w:t xml:space="preserve">Brewer, P. W., K. Sturgeon, L. Madar, and S. W. Manning (2010), A new approach to dendrochronological data management, </w:t>
      </w:r>
      <w:r>
        <w:rPr>
          <w:rFonts w:ascii="Cambria" w:hAnsi="Cambria"/>
          <w:i/>
        </w:rPr>
        <w:t>Dendrochronologia</w:t>
      </w:r>
      <w:r>
        <w:rPr>
          <w:rFonts w:ascii="Cambria" w:hAnsi="Cambria"/>
        </w:rPr>
        <w:t xml:space="preserve">, </w:t>
      </w:r>
      <w:r>
        <w:rPr>
          <w:rFonts w:ascii="Cambria" w:hAnsi="Cambria"/>
          <w:i/>
        </w:rPr>
        <w:t>28</w:t>
      </w:r>
      <w:r>
        <w:rPr>
          <w:rFonts w:ascii="Cambria" w:hAnsi="Cambria"/>
        </w:rPr>
        <w:t>(2), 131–134.</w:t>
      </w:r>
    </w:p>
    <w:p w:rsidR="00CC2743" w:rsidRDefault="00CC2743">
      <w:pPr>
        <w:pStyle w:val="Textbody"/>
        <w:ind w:left="480" w:hanging="480"/>
      </w:pPr>
      <w:r>
        <w:rPr>
          <w:rFonts w:ascii="Cambria" w:hAnsi="Cambria"/>
        </w:rPr>
        <w:t>Brienen, R. J. W., E. Gloor, and P. A. Zuidema (2012a), Can we detect evidence for CO</w:t>
      </w:r>
      <w:r w:rsidRPr="00CC2743">
        <w:rPr>
          <w:rFonts w:ascii="Cambria" w:hAnsi="Cambria"/>
          <w:vertAlign w:val="subscript"/>
          <w:rPrChange w:id="945" w:author="Lisa" w:date="2013-02-23T19:27:00Z">
            <w:rPr>
              <w:rFonts w:ascii="Cambria" w:hAnsi="Cambria"/>
            </w:rPr>
          </w:rPrChange>
        </w:rPr>
        <w:t>2</w:t>
      </w:r>
      <w:r>
        <w:rPr>
          <w:rFonts w:ascii="Cambria" w:hAnsi="Cambria"/>
        </w:rPr>
        <w:t xml:space="preserve"> fertilization from tree rings?, </w:t>
      </w:r>
      <w:r>
        <w:rPr>
          <w:rFonts w:ascii="Cambria" w:hAnsi="Cambria"/>
          <w:i/>
        </w:rPr>
        <w:t>Global Biogeochemical Cycles</w:t>
      </w:r>
      <w:r>
        <w:rPr>
          <w:rFonts w:ascii="Cambria" w:hAnsi="Cambria"/>
        </w:rPr>
        <w:t xml:space="preserve">, </w:t>
      </w:r>
      <w:r>
        <w:rPr>
          <w:rFonts w:ascii="Cambria" w:hAnsi="Cambria"/>
          <w:i/>
        </w:rPr>
        <w:t>26</w:t>
      </w:r>
      <w:r>
        <w:rPr>
          <w:rFonts w:ascii="Cambria" w:hAnsi="Cambria"/>
        </w:rPr>
        <w:t>, GB1025.</w:t>
      </w:r>
    </w:p>
    <w:p w:rsidR="00CC2743" w:rsidRDefault="00CC2743">
      <w:pPr>
        <w:pStyle w:val="Textbody"/>
        <w:ind w:left="480" w:hanging="480"/>
      </w:pPr>
      <w:r>
        <w:rPr>
          <w:rFonts w:ascii="Cambria" w:hAnsi="Cambria"/>
        </w:rPr>
        <w:lastRenderedPageBreak/>
        <w:t>Brienen, R. J. W., E. Gloor, and P. A. Zuidema (2012b), Detecting evidence for CO</w:t>
      </w:r>
      <w:del w:id="946" w:author="Lisa" w:date="2013-02-23T19:27:00Z">
        <w:r w:rsidRPr="00CC2743">
          <w:rPr>
            <w:rFonts w:ascii="Cambria" w:hAnsi="Cambria"/>
            <w:vertAlign w:val="subscript"/>
            <w:rPrChange w:id="947" w:author="Lisa" w:date="2013-02-23T19:27:00Z">
              <w:rPr>
                <w:rFonts w:ascii="Cambria" w:hAnsi="Cambria"/>
              </w:rPr>
            </w:rPrChange>
          </w:rPr>
          <w:delText xml:space="preserve"> </w:delText>
        </w:r>
      </w:del>
      <w:r w:rsidRPr="00CC2743">
        <w:rPr>
          <w:rFonts w:ascii="Cambria" w:hAnsi="Cambria"/>
          <w:vertAlign w:val="subscript"/>
          <w:rPrChange w:id="948" w:author="Lisa" w:date="2013-02-23T19:27:00Z">
            <w:rPr>
              <w:rFonts w:ascii="Cambria" w:hAnsi="Cambria"/>
            </w:rPr>
          </w:rPrChange>
        </w:rPr>
        <w:t>2</w:t>
      </w:r>
      <w:r>
        <w:rPr>
          <w:rFonts w:ascii="Cambria" w:hAnsi="Cambria"/>
        </w:rPr>
        <w:t xml:space="preserve"> fertilization from tree ring studies: The potential role of sampling biases, </w:t>
      </w:r>
      <w:r>
        <w:rPr>
          <w:rFonts w:ascii="Cambria" w:hAnsi="Cambria"/>
          <w:i/>
        </w:rPr>
        <w:t>Global Biogeochemical Cycles</w:t>
      </w:r>
      <w:r>
        <w:rPr>
          <w:rFonts w:ascii="Cambria" w:hAnsi="Cambria"/>
        </w:rPr>
        <w:t xml:space="preserve">, </w:t>
      </w:r>
      <w:r>
        <w:rPr>
          <w:rFonts w:ascii="Cambria" w:hAnsi="Cambria"/>
          <w:i/>
        </w:rPr>
        <w:t>26</w:t>
      </w:r>
      <w:r>
        <w:rPr>
          <w:rFonts w:ascii="Cambria" w:hAnsi="Cambria"/>
        </w:rPr>
        <w:t>(1), GB1025, doi:10.1029/2011GB004143.</w:t>
      </w:r>
    </w:p>
    <w:p w:rsidR="00CC2743" w:rsidRDefault="00CC2743">
      <w:pPr>
        <w:pStyle w:val="Textbody"/>
        <w:ind w:left="480" w:hanging="480"/>
      </w:pPr>
      <w:r>
        <w:rPr>
          <w:rFonts w:ascii="Cambria" w:hAnsi="Cambria"/>
        </w:rPr>
        <w:t xml:space="preserve">Briffa, K. R., and T. M. Melvin (2011), A </w:t>
      </w:r>
      <w:del w:id="949" w:author="HomeUser" w:date="2013-03-01T16:17:00Z">
        <w:r w:rsidDel="006861E2">
          <w:rPr>
            <w:rFonts w:ascii="Cambria" w:hAnsi="Cambria"/>
          </w:rPr>
          <w:delText xml:space="preserve">Closer </w:delText>
        </w:r>
      </w:del>
      <w:ins w:id="950" w:author="HomeUser" w:date="2013-03-01T16:17:00Z">
        <w:r w:rsidR="006861E2">
          <w:rPr>
            <w:rFonts w:ascii="Cambria" w:hAnsi="Cambria"/>
          </w:rPr>
          <w:t>c</w:t>
        </w:r>
        <w:r w:rsidR="006861E2">
          <w:rPr>
            <w:rFonts w:ascii="Cambria" w:hAnsi="Cambria"/>
          </w:rPr>
          <w:t xml:space="preserve">loser </w:t>
        </w:r>
      </w:ins>
      <w:del w:id="951" w:author="HomeUser" w:date="2013-03-01T16:17:00Z">
        <w:r w:rsidDel="006861E2">
          <w:rPr>
            <w:rFonts w:ascii="Cambria" w:hAnsi="Cambria"/>
          </w:rPr>
          <w:delText xml:space="preserve">Look </w:delText>
        </w:r>
      </w:del>
      <w:ins w:id="952" w:author="HomeUser" w:date="2013-03-01T16:17:00Z">
        <w:r w:rsidR="006861E2">
          <w:rPr>
            <w:rFonts w:ascii="Cambria" w:hAnsi="Cambria"/>
          </w:rPr>
          <w:t>l</w:t>
        </w:r>
        <w:r w:rsidR="006861E2">
          <w:rPr>
            <w:rFonts w:ascii="Cambria" w:hAnsi="Cambria"/>
          </w:rPr>
          <w:t xml:space="preserve">ook </w:t>
        </w:r>
      </w:ins>
      <w:r>
        <w:rPr>
          <w:rFonts w:ascii="Cambria" w:hAnsi="Cambria"/>
        </w:rPr>
        <w:t xml:space="preserve">at </w:t>
      </w:r>
      <w:del w:id="953" w:author="HomeUser" w:date="2013-03-01T16:17:00Z">
        <w:r w:rsidDel="006861E2">
          <w:rPr>
            <w:rFonts w:ascii="Cambria" w:hAnsi="Cambria"/>
          </w:rPr>
          <w:delText xml:space="preserve">Regional </w:delText>
        </w:r>
      </w:del>
      <w:ins w:id="954" w:author="HomeUser" w:date="2013-03-01T16:17:00Z">
        <w:r w:rsidR="006861E2">
          <w:rPr>
            <w:rFonts w:ascii="Cambria" w:hAnsi="Cambria"/>
          </w:rPr>
          <w:t>r</w:t>
        </w:r>
        <w:r w:rsidR="006861E2">
          <w:rPr>
            <w:rFonts w:ascii="Cambria" w:hAnsi="Cambria"/>
          </w:rPr>
          <w:t xml:space="preserve">egional </w:t>
        </w:r>
      </w:ins>
      <w:del w:id="955" w:author="HomeUser" w:date="2013-03-01T16:17:00Z">
        <w:r w:rsidDel="006861E2">
          <w:rPr>
            <w:rFonts w:ascii="Cambria" w:hAnsi="Cambria"/>
          </w:rPr>
          <w:delText xml:space="preserve">Curve </w:delText>
        </w:r>
      </w:del>
      <w:ins w:id="956" w:author="HomeUser" w:date="2013-03-01T16:17:00Z">
        <w:r w:rsidR="006861E2">
          <w:rPr>
            <w:rFonts w:ascii="Cambria" w:hAnsi="Cambria"/>
          </w:rPr>
          <w:t>c</w:t>
        </w:r>
        <w:r w:rsidR="006861E2">
          <w:rPr>
            <w:rFonts w:ascii="Cambria" w:hAnsi="Cambria"/>
          </w:rPr>
          <w:t xml:space="preserve">urve </w:t>
        </w:r>
      </w:ins>
      <w:del w:id="957" w:author="HomeUser" w:date="2013-03-01T16:17:00Z">
        <w:r w:rsidDel="006861E2">
          <w:rPr>
            <w:rFonts w:ascii="Cambria" w:hAnsi="Cambria"/>
          </w:rPr>
          <w:delText xml:space="preserve">Standardization </w:delText>
        </w:r>
      </w:del>
      <w:ins w:id="958" w:author="HomeUser" w:date="2013-03-01T16:17:00Z">
        <w:r w:rsidR="006861E2">
          <w:rPr>
            <w:rFonts w:ascii="Cambria" w:hAnsi="Cambria"/>
          </w:rPr>
          <w:t>s</w:t>
        </w:r>
        <w:r w:rsidR="006861E2">
          <w:rPr>
            <w:rFonts w:ascii="Cambria" w:hAnsi="Cambria"/>
          </w:rPr>
          <w:t xml:space="preserve">tandardization </w:t>
        </w:r>
      </w:ins>
      <w:r>
        <w:rPr>
          <w:rFonts w:ascii="Cambria" w:hAnsi="Cambria"/>
        </w:rPr>
        <w:t xml:space="preserve">of </w:t>
      </w:r>
      <w:del w:id="959" w:author="HomeUser" w:date="2013-03-01T16:17:00Z">
        <w:r w:rsidDel="006861E2">
          <w:rPr>
            <w:rFonts w:ascii="Cambria" w:hAnsi="Cambria"/>
          </w:rPr>
          <w:delText>Tree</w:delText>
        </w:r>
      </w:del>
      <w:ins w:id="960" w:author="HomeUser" w:date="2013-03-01T16:17:00Z">
        <w:r w:rsidR="006861E2">
          <w:rPr>
            <w:rFonts w:ascii="Cambria" w:hAnsi="Cambria"/>
          </w:rPr>
          <w:t>t</w:t>
        </w:r>
        <w:r w:rsidR="006861E2">
          <w:rPr>
            <w:rFonts w:ascii="Cambria" w:hAnsi="Cambria"/>
          </w:rPr>
          <w:t>ree</w:t>
        </w:r>
      </w:ins>
      <w:r>
        <w:rPr>
          <w:rFonts w:ascii="Cambria" w:hAnsi="Cambria"/>
        </w:rPr>
        <w:t>-</w:t>
      </w:r>
      <w:del w:id="961" w:author="HomeUser" w:date="2013-03-01T16:17:00Z">
        <w:r w:rsidDel="006861E2">
          <w:rPr>
            <w:rFonts w:ascii="Cambria" w:hAnsi="Cambria"/>
          </w:rPr>
          <w:delText xml:space="preserve">Ring </w:delText>
        </w:r>
      </w:del>
      <w:ins w:id="962" w:author="HomeUser" w:date="2013-03-01T16:17:00Z">
        <w:r w:rsidR="006861E2">
          <w:rPr>
            <w:rFonts w:ascii="Cambria" w:hAnsi="Cambria"/>
          </w:rPr>
          <w:t>r</w:t>
        </w:r>
        <w:r w:rsidR="006861E2">
          <w:rPr>
            <w:rFonts w:ascii="Cambria" w:hAnsi="Cambria"/>
          </w:rPr>
          <w:t xml:space="preserve">ing </w:t>
        </w:r>
      </w:ins>
      <w:del w:id="963" w:author="HomeUser" w:date="2013-03-01T16:17:00Z">
        <w:r w:rsidDel="006861E2">
          <w:rPr>
            <w:rFonts w:ascii="Cambria" w:hAnsi="Cambria"/>
          </w:rPr>
          <w:delText>Records</w:delText>
        </w:r>
      </w:del>
      <w:ins w:id="964" w:author="HomeUser" w:date="2013-03-01T16:17:00Z">
        <w:r w:rsidR="006861E2">
          <w:rPr>
            <w:rFonts w:ascii="Cambria" w:hAnsi="Cambria"/>
          </w:rPr>
          <w:t>r</w:t>
        </w:r>
        <w:r w:rsidR="006861E2">
          <w:rPr>
            <w:rFonts w:ascii="Cambria" w:hAnsi="Cambria"/>
          </w:rPr>
          <w:t>ecords</w:t>
        </w:r>
      </w:ins>
      <w:r>
        <w:rPr>
          <w:rFonts w:ascii="Cambria" w:hAnsi="Cambria"/>
        </w:rPr>
        <w:t xml:space="preserve">: </w:t>
      </w:r>
      <w:del w:id="965" w:author="HomeUser" w:date="2013-03-01T16:17:00Z">
        <w:r w:rsidDel="006861E2">
          <w:rPr>
            <w:rFonts w:ascii="Cambria" w:hAnsi="Cambria"/>
          </w:rPr>
          <w:delText xml:space="preserve">Justification </w:delText>
        </w:r>
      </w:del>
      <w:ins w:id="966" w:author="HomeUser" w:date="2013-03-01T16:17:00Z">
        <w:r w:rsidR="006861E2">
          <w:rPr>
            <w:rFonts w:ascii="Cambria" w:hAnsi="Cambria"/>
          </w:rPr>
          <w:t>j</w:t>
        </w:r>
        <w:r w:rsidR="006861E2">
          <w:rPr>
            <w:rFonts w:ascii="Cambria" w:hAnsi="Cambria"/>
          </w:rPr>
          <w:t xml:space="preserve">ustification </w:t>
        </w:r>
      </w:ins>
      <w:r>
        <w:rPr>
          <w:rFonts w:ascii="Cambria" w:hAnsi="Cambria"/>
        </w:rPr>
        <w:t xml:space="preserve">of the </w:t>
      </w:r>
      <w:del w:id="967" w:author="HomeUser" w:date="2013-03-01T16:17:00Z">
        <w:r w:rsidDel="006861E2">
          <w:rPr>
            <w:rFonts w:ascii="Cambria" w:hAnsi="Cambria"/>
          </w:rPr>
          <w:delText>Need</w:delText>
        </w:r>
      </w:del>
      <w:ins w:id="968" w:author="HomeUser" w:date="2013-03-01T16:17:00Z">
        <w:r w:rsidR="006861E2">
          <w:rPr>
            <w:rFonts w:ascii="Cambria" w:hAnsi="Cambria"/>
          </w:rPr>
          <w:t>n</w:t>
        </w:r>
        <w:r w:rsidR="006861E2">
          <w:rPr>
            <w:rFonts w:ascii="Cambria" w:hAnsi="Cambria"/>
          </w:rPr>
          <w:t>eed</w:t>
        </w:r>
      </w:ins>
      <w:r>
        <w:rPr>
          <w:rFonts w:ascii="Cambria" w:hAnsi="Cambria"/>
        </w:rPr>
        <w:t xml:space="preserve">, a </w:t>
      </w:r>
      <w:del w:id="969" w:author="HomeUser" w:date="2013-03-01T16:17:00Z">
        <w:r w:rsidDel="006861E2">
          <w:rPr>
            <w:rFonts w:ascii="Cambria" w:hAnsi="Cambria"/>
          </w:rPr>
          <w:delText xml:space="preserve">Warning </w:delText>
        </w:r>
      </w:del>
      <w:ins w:id="970" w:author="HomeUser" w:date="2013-03-01T16:17:00Z">
        <w:r w:rsidR="006861E2">
          <w:rPr>
            <w:rFonts w:ascii="Cambria" w:hAnsi="Cambria"/>
          </w:rPr>
          <w:t>w</w:t>
        </w:r>
        <w:r w:rsidR="006861E2">
          <w:rPr>
            <w:rFonts w:ascii="Cambria" w:hAnsi="Cambria"/>
          </w:rPr>
          <w:t xml:space="preserve">arning </w:t>
        </w:r>
      </w:ins>
      <w:r>
        <w:rPr>
          <w:rFonts w:ascii="Cambria" w:hAnsi="Cambria"/>
        </w:rPr>
        <w:t xml:space="preserve">of </w:t>
      </w:r>
      <w:del w:id="971" w:author="HomeUser" w:date="2013-03-01T16:17:00Z">
        <w:r w:rsidDel="006861E2">
          <w:rPr>
            <w:rFonts w:ascii="Cambria" w:hAnsi="Cambria"/>
          </w:rPr>
          <w:delText xml:space="preserve">Some </w:delText>
        </w:r>
      </w:del>
      <w:ins w:id="972" w:author="HomeUser" w:date="2013-03-01T16:17:00Z">
        <w:r w:rsidR="006861E2">
          <w:rPr>
            <w:rFonts w:ascii="Cambria" w:hAnsi="Cambria"/>
          </w:rPr>
          <w:t>s</w:t>
        </w:r>
        <w:r w:rsidR="006861E2">
          <w:rPr>
            <w:rFonts w:ascii="Cambria" w:hAnsi="Cambria"/>
          </w:rPr>
          <w:t xml:space="preserve">ome </w:t>
        </w:r>
      </w:ins>
      <w:del w:id="973" w:author="HomeUser" w:date="2013-03-01T16:17:00Z">
        <w:r w:rsidDel="006861E2">
          <w:rPr>
            <w:rFonts w:ascii="Cambria" w:hAnsi="Cambria"/>
          </w:rPr>
          <w:delText>Pitfalls</w:delText>
        </w:r>
      </w:del>
      <w:ins w:id="974" w:author="HomeUser" w:date="2013-03-01T16:17:00Z">
        <w:r w:rsidR="006861E2">
          <w:rPr>
            <w:rFonts w:ascii="Cambria" w:hAnsi="Cambria"/>
          </w:rPr>
          <w:t>p</w:t>
        </w:r>
        <w:r w:rsidR="006861E2">
          <w:rPr>
            <w:rFonts w:ascii="Cambria" w:hAnsi="Cambria"/>
          </w:rPr>
          <w:t>itfalls</w:t>
        </w:r>
      </w:ins>
      <w:r>
        <w:rPr>
          <w:rFonts w:ascii="Cambria" w:hAnsi="Cambria"/>
        </w:rPr>
        <w:t xml:space="preserve">, and </w:t>
      </w:r>
      <w:del w:id="975" w:author="HomeUser" w:date="2013-03-01T16:17:00Z">
        <w:r w:rsidDel="006861E2">
          <w:rPr>
            <w:rFonts w:ascii="Cambria" w:hAnsi="Cambria"/>
          </w:rPr>
          <w:delText xml:space="preserve">Suggested </w:delText>
        </w:r>
      </w:del>
      <w:ins w:id="976" w:author="HomeUser" w:date="2013-03-01T16:17:00Z">
        <w:r w:rsidR="006861E2">
          <w:rPr>
            <w:rFonts w:ascii="Cambria" w:hAnsi="Cambria"/>
          </w:rPr>
          <w:t>s</w:t>
        </w:r>
        <w:r w:rsidR="006861E2">
          <w:rPr>
            <w:rFonts w:ascii="Cambria" w:hAnsi="Cambria"/>
          </w:rPr>
          <w:t xml:space="preserve">uggested </w:t>
        </w:r>
      </w:ins>
      <w:del w:id="977" w:author="HomeUser" w:date="2013-03-01T16:17:00Z">
        <w:r w:rsidDel="006861E2">
          <w:rPr>
            <w:rFonts w:ascii="Cambria" w:hAnsi="Cambria"/>
          </w:rPr>
          <w:delText xml:space="preserve">Improvements </w:delText>
        </w:r>
      </w:del>
      <w:ins w:id="978" w:author="HomeUser" w:date="2013-03-01T16:17:00Z">
        <w:r w:rsidR="006861E2">
          <w:rPr>
            <w:rFonts w:ascii="Cambria" w:hAnsi="Cambria"/>
          </w:rPr>
          <w:t>i</w:t>
        </w:r>
        <w:r w:rsidR="006861E2">
          <w:rPr>
            <w:rFonts w:ascii="Cambria" w:hAnsi="Cambria"/>
          </w:rPr>
          <w:t xml:space="preserve">mprovements </w:t>
        </w:r>
      </w:ins>
      <w:r>
        <w:rPr>
          <w:rFonts w:ascii="Cambria" w:hAnsi="Cambria"/>
        </w:rPr>
        <w:t xml:space="preserve">in </w:t>
      </w:r>
      <w:del w:id="979" w:author="HomeUser" w:date="2013-03-01T16:17:00Z">
        <w:r w:rsidDel="006861E2">
          <w:rPr>
            <w:rFonts w:ascii="Cambria" w:hAnsi="Cambria"/>
          </w:rPr>
          <w:delText xml:space="preserve">Its </w:delText>
        </w:r>
      </w:del>
      <w:ins w:id="980" w:author="HomeUser" w:date="2013-03-01T16:17:00Z">
        <w:r w:rsidR="006861E2">
          <w:rPr>
            <w:rFonts w:ascii="Cambria" w:hAnsi="Cambria"/>
          </w:rPr>
          <w:t>i</w:t>
        </w:r>
        <w:r w:rsidR="006861E2">
          <w:rPr>
            <w:rFonts w:ascii="Cambria" w:hAnsi="Cambria"/>
          </w:rPr>
          <w:t xml:space="preserve">ts </w:t>
        </w:r>
      </w:ins>
      <w:del w:id="981" w:author="HomeUser" w:date="2013-03-01T16:17:00Z">
        <w:r w:rsidDel="006861E2">
          <w:rPr>
            <w:rFonts w:ascii="Cambria" w:hAnsi="Cambria"/>
          </w:rPr>
          <w:delText>Application</w:delText>
        </w:r>
      </w:del>
      <w:ins w:id="982" w:author="HomeUser" w:date="2013-03-01T16:17:00Z">
        <w:r w:rsidR="006861E2">
          <w:rPr>
            <w:rFonts w:ascii="Cambria" w:hAnsi="Cambria"/>
          </w:rPr>
          <w:t>a</w:t>
        </w:r>
        <w:r w:rsidR="006861E2">
          <w:rPr>
            <w:rFonts w:ascii="Cambria" w:hAnsi="Cambria"/>
          </w:rPr>
          <w:t>pplication</w:t>
        </w:r>
      </w:ins>
      <w:r>
        <w:rPr>
          <w:rFonts w:ascii="Cambria" w:hAnsi="Cambria"/>
        </w:rPr>
        <w:t xml:space="preserve">, in </w:t>
      </w:r>
      <w:r>
        <w:rPr>
          <w:rFonts w:ascii="Cambria" w:hAnsi="Cambria"/>
          <w:i/>
        </w:rPr>
        <w:t>Dendroclimatology</w:t>
      </w:r>
      <w:r>
        <w:rPr>
          <w:rFonts w:ascii="Cambria" w:hAnsi="Cambria"/>
        </w:rPr>
        <w:t>, vol. 11, edited by M. K. Hughes, T. W. Swetnam, and H. F. Diaz, pp. 113–145, Springer Netherlands.</w:t>
      </w:r>
    </w:p>
    <w:p w:rsidR="00CC2743" w:rsidRDefault="00CC2743">
      <w:pPr>
        <w:pStyle w:val="Textbody"/>
        <w:ind w:left="480" w:hanging="480"/>
      </w:pPr>
      <w:r>
        <w:rPr>
          <w:rFonts w:ascii="Cambria" w:hAnsi="Cambria"/>
        </w:rPr>
        <w:t xml:space="preserve">Brooks, J. R., L. B Flanagan, and J. R Ehleringer (2011), Responses of boreal conifers to climate fluctuations: indications from tree-ring widths and carbon isotope </w:t>
      </w:r>
      <w:commentRangeStart w:id="983"/>
      <w:r>
        <w:rPr>
          <w:rFonts w:ascii="Cambria" w:hAnsi="Cambria"/>
        </w:rPr>
        <w:t>analyses</w:t>
      </w:r>
      <w:commentRangeEnd w:id="983"/>
      <w:r>
        <w:rPr>
          <w:rStyle w:val="CommentReference"/>
          <w:szCs w:val="18"/>
        </w:rPr>
        <w:commentReference w:id="983"/>
      </w:r>
      <w:r>
        <w:rPr>
          <w:rFonts w:ascii="Cambria" w:hAnsi="Cambria"/>
        </w:rPr>
        <w:t>,</w:t>
      </w:r>
    </w:p>
    <w:p w:rsidR="00CC2743" w:rsidRDefault="00CC2743">
      <w:pPr>
        <w:pStyle w:val="Textbody"/>
        <w:ind w:left="480" w:hanging="480"/>
      </w:pPr>
      <w:r>
        <w:rPr>
          <w:rFonts w:ascii="Cambria" w:hAnsi="Cambria"/>
        </w:rPr>
        <w:t xml:space="preserve">Cecile, J., and M. Anand (in </w:t>
      </w:r>
      <w:del w:id="984" w:author="HomeUser" w:date="2013-03-01T16:09:00Z">
        <w:r w:rsidDel="00B302FB">
          <w:rPr>
            <w:rFonts w:ascii="Cambria" w:hAnsi="Cambria"/>
          </w:rPr>
          <w:delText>submission</w:delText>
        </w:r>
      </w:del>
      <w:ins w:id="985" w:author="HomeUser" w:date="2013-03-01T16:09:00Z">
        <w:r w:rsidR="00B302FB">
          <w:rPr>
            <w:rFonts w:ascii="Cambria" w:hAnsi="Cambria"/>
          </w:rPr>
          <w:t>review</w:t>
        </w:r>
      </w:ins>
      <w:r>
        <w:rPr>
          <w:rFonts w:ascii="Cambria" w:hAnsi="Cambria"/>
        </w:rPr>
        <w:t>), Regional curve standardization as regression: eliminating modern sample bias,</w:t>
      </w:r>
    </w:p>
    <w:p w:rsidR="00CC2743" w:rsidRDefault="00CC2743">
      <w:pPr>
        <w:pStyle w:val="Textbody"/>
        <w:ind w:left="480" w:hanging="480"/>
      </w:pPr>
      <w:r>
        <w:rPr>
          <w:rFonts w:ascii="Cambria" w:hAnsi="Cambria"/>
        </w:rPr>
        <w:t>Conroy, J., E. W. R. Barlow, and D. I. Bevege (1986), Response of Pinus</w:t>
      </w:r>
      <w:ins w:id="986" w:author="Lisa" w:date="2013-02-23T19:28:00Z">
        <w:r>
          <w:rPr>
            <w:rFonts w:ascii="Cambria" w:hAnsi="Cambria"/>
          </w:rPr>
          <w:t xml:space="preserve"> </w:t>
        </w:r>
      </w:ins>
      <w:r>
        <w:rPr>
          <w:rFonts w:ascii="Cambria" w:hAnsi="Cambria"/>
        </w:rPr>
        <w:t xml:space="preserve">radiata </w:t>
      </w:r>
      <w:ins w:id="987" w:author="HomeUser" w:date="2013-03-01T16:34:00Z">
        <w:r w:rsidR="005B033B">
          <w:rPr>
            <w:rFonts w:ascii="Cambria" w:hAnsi="Cambria"/>
          </w:rPr>
          <w:t>s</w:t>
        </w:r>
      </w:ins>
      <w:del w:id="988" w:author="HomeUser" w:date="2013-03-01T16:34:00Z">
        <w:r w:rsidDel="005B033B">
          <w:rPr>
            <w:rFonts w:ascii="Cambria" w:hAnsi="Cambria"/>
          </w:rPr>
          <w:delText>S</w:delText>
        </w:r>
      </w:del>
      <w:r>
        <w:rPr>
          <w:rFonts w:ascii="Cambria" w:hAnsi="Cambria"/>
        </w:rPr>
        <w:t xml:space="preserve">eedlings to </w:t>
      </w:r>
      <w:ins w:id="989" w:author="HomeUser" w:date="2013-03-01T16:34:00Z">
        <w:r w:rsidR="005B033B">
          <w:rPr>
            <w:rFonts w:ascii="Cambria" w:hAnsi="Cambria"/>
          </w:rPr>
          <w:t>c</w:t>
        </w:r>
      </w:ins>
      <w:del w:id="990" w:author="HomeUser" w:date="2013-03-01T16:34:00Z">
        <w:r w:rsidDel="005B033B">
          <w:rPr>
            <w:rFonts w:ascii="Cambria" w:hAnsi="Cambria"/>
          </w:rPr>
          <w:delText>C</w:delText>
        </w:r>
      </w:del>
      <w:r>
        <w:rPr>
          <w:rFonts w:ascii="Cambria" w:hAnsi="Cambria"/>
        </w:rPr>
        <w:t xml:space="preserve">arbon </w:t>
      </w:r>
      <w:del w:id="991" w:author="HomeUser" w:date="2013-03-01T16:34:00Z">
        <w:r w:rsidDel="005B033B">
          <w:rPr>
            <w:rFonts w:ascii="Cambria" w:hAnsi="Cambria"/>
          </w:rPr>
          <w:delText xml:space="preserve">Dioxide </w:delText>
        </w:r>
      </w:del>
      <w:ins w:id="992" w:author="HomeUser" w:date="2013-03-01T16:34:00Z">
        <w:r w:rsidR="005B033B">
          <w:rPr>
            <w:rFonts w:ascii="Cambria" w:hAnsi="Cambria"/>
          </w:rPr>
          <w:t>d</w:t>
        </w:r>
        <w:r w:rsidR="005B033B">
          <w:rPr>
            <w:rFonts w:ascii="Cambria" w:hAnsi="Cambria"/>
          </w:rPr>
          <w:t xml:space="preserve">ioxide </w:t>
        </w:r>
      </w:ins>
      <w:del w:id="993" w:author="HomeUser" w:date="2013-03-01T16:34:00Z">
        <w:r w:rsidDel="005B033B">
          <w:rPr>
            <w:rFonts w:ascii="Cambria" w:hAnsi="Cambria"/>
          </w:rPr>
          <w:delText xml:space="preserve">Enrichment </w:delText>
        </w:r>
      </w:del>
      <w:ins w:id="994" w:author="HomeUser" w:date="2013-03-01T16:34:00Z">
        <w:r w:rsidR="005B033B">
          <w:rPr>
            <w:rFonts w:ascii="Cambria" w:hAnsi="Cambria"/>
          </w:rPr>
          <w:t>e</w:t>
        </w:r>
        <w:r w:rsidR="005B033B">
          <w:rPr>
            <w:rFonts w:ascii="Cambria" w:hAnsi="Cambria"/>
          </w:rPr>
          <w:t xml:space="preserve">nrichment </w:t>
        </w:r>
      </w:ins>
      <w:r>
        <w:rPr>
          <w:rFonts w:ascii="Cambria" w:hAnsi="Cambria"/>
        </w:rPr>
        <w:t xml:space="preserve">at </w:t>
      </w:r>
      <w:del w:id="995" w:author="HomeUser" w:date="2013-03-01T16:35:00Z">
        <w:r w:rsidDel="005B033B">
          <w:rPr>
            <w:rFonts w:ascii="Cambria" w:hAnsi="Cambria"/>
          </w:rPr>
          <w:delText xml:space="preserve">Different </w:delText>
        </w:r>
      </w:del>
      <w:ins w:id="996" w:author="HomeUser" w:date="2013-03-01T16:35:00Z">
        <w:r w:rsidR="005B033B">
          <w:rPr>
            <w:rFonts w:ascii="Cambria" w:hAnsi="Cambria"/>
          </w:rPr>
          <w:t>d</w:t>
        </w:r>
        <w:r w:rsidR="005B033B">
          <w:rPr>
            <w:rFonts w:ascii="Cambria" w:hAnsi="Cambria"/>
          </w:rPr>
          <w:t xml:space="preserve">ifferent </w:t>
        </w:r>
      </w:ins>
      <w:del w:id="997" w:author="HomeUser" w:date="2013-03-01T16:35:00Z">
        <w:r w:rsidDel="005B033B">
          <w:rPr>
            <w:rFonts w:ascii="Cambria" w:hAnsi="Cambria"/>
          </w:rPr>
          <w:delText xml:space="preserve">Levels </w:delText>
        </w:r>
      </w:del>
      <w:ins w:id="998" w:author="HomeUser" w:date="2013-03-01T16:35:00Z">
        <w:r w:rsidR="005B033B">
          <w:rPr>
            <w:rFonts w:ascii="Cambria" w:hAnsi="Cambria"/>
          </w:rPr>
          <w:t>l</w:t>
        </w:r>
        <w:r w:rsidR="005B033B">
          <w:rPr>
            <w:rFonts w:ascii="Cambria" w:hAnsi="Cambria"/>
          </w:rPr>
          <w:t xml:space="preserve">evels </w:t>
        </w:r>
      </w:ins>
      <w:r>
        <w:rPr>
          <w:rFonts w:ascii="Cambria" w:hAnsi="Cambria"/>
        </w:rPr>
        <w:t xml:space="preserve">of </w:t>
      </w:r>
      <w:del w:id="999" w:author="HomeUser" w:date="2013-03-01T16:35:00Z">
        <w:r w:rsidDel="005B033B">
          <w:rPr>
            <w:rFonts w:ascii="Cambria" w:hAnsi="Cambria"/>
          </w:rPr>
          <w:delText xml:space="preserve">Water </w:delText>
        </w:r>
      </w:del>
      <w:ins w:id="1000" w:author="HomeUser" w:date="2013-03-01T16:35:00Z">
        <w:r w:rsidR="005B033B">
          <w:rPr>
            <w:rFonts w:ascii="Cambria" w:hAnsi="Cambria"/>
          </w:rPr>
          <w:t>w</w:t>
        </w:r>
        <w:r w:rsidR="005B033B">
          <w:rPr>
            <w:rFonts w:ascii="Cambria" w:hAnsi="Cambria"/>
          </w:rPr>
          <w:t xml:space="preserve">ater </w:t>
        </w:r>
      </w:ins>
      <w:r>
        <w:rPr>
          <w:rFonts w:ascii="Cambria" w:hAnsi="Cambria"/>
        </w:rPr>
        <w:t xml:space="preserve">and </w:t>
      </w:r>
      <w:del w:id="1001" w:author="HomeUser" w:date="2013-03-01T16:35:00Z">
        <w:r w:rsidDel="005B033B">
          <w:rPr>
            <w:rFonts w:ascii="Cambria" w:hAnsi="Cambria"/>
          </w:rPr>
          <w:delText>Phosphorus</w:delText>
        </w:r>
      </w:del>
      <w:ins w:id="1002" w:author="HomeUser" w:date="2013-03-01T16:35:00Z">
        <w:r w:rsidR="005B033B">
          <w:rPr>
            <w:rFonts w:ascii="Cambria" w:hAnsi="Cambria"/>
          </w:rPr>
          <w:t>p</w:t>
        </w:r>
        <w:r w:rsidR="005B033B">
          <w:rPr>
            <w:rFonts w:ascii="Cambria" w:hAnsi="Cambria"/>
          </w:rPr>
          <w:t>hosphorus</w:t>
        </w:r>
      </w:ins>
      <w:r>
        <w:rPr>
          <w:rFonts w:ascii="Cambria" w:hAnsi="Cambria"/>
        </w:rPr>
        <w:t xml:space="preserve">: </w:t>
      </w:r>
      <w:del w:id="1003" w:author="HomeUser" w:date="2013-03-01T16:35:00Z">
        <w:r w:rsidDel="005B033B">
          <w:rPr>
            <w:rFonts w:ascii="Cambria" w:hAnsi="Cambria"/>
          </w:rPr>
          <w:delText>Growth</w:delText>
        </w:r>
      </w:del>
      <w:ins w:id="1004" w:author="HomeUser" w:date="2013-03-01T16:35:00Z">
        <w:r w:rsidR="005B033B">
          <w:rPr>
            <w:rFonts w:ascii="Cambria" w:hAnsi="Cambria"/>
          </w:rPr>
          <w:t>g</w:t>
        </w:r>
        <w:r w:rsidR="005B033B">
          <w:rPr>
            <w:rFonts w:ascii="Cambria" w:hAnsi="Cambria"/>
          </w:rPr>
          <w:t>rowth</w:t>
        </w:r>
      </w:ins>
      <w:r>
        <w:rPr>
          <w:rFonts w:ascii="Cambria" w:hAnsi="Cambria"/>
        </w:rPr>
        <w:t xml:space="preserve">, </w:t>
      </w:r>
      <w:del w:id="1005" w:author="HomeUser" w:date="2013-03-01T16:35:00Z">
        <w:r w:rsidDel="005B033B">
          <w:rPr>
            <w:rFonts w:ascii="Cambria" w:hAnsi="Cambria"/>
          </w:rPr>
          <w:delText xml:space="preserve">Morphology </w:delText>
        </w:r>
      </w:del>
      <w:ins w:id="1006" w:author="HomeUser" w:date="2013-03-01T16:35:00Z">
        <w:r w:rsidR="005B033B">
          <w:rPr>
            <w:rFonts w:ascii="Cambria" w:hAnsi="Cambria"/>
          </w:rPr>
          <w:t>m</w:t>
        </w:r>
        <w:r w:rsidR="005B033B">
          <w:rPr>
            <w:rFonts w:ascii="Cambria" w:hAnsi="Cambria"/>
          </w:rPr>
          <w:t xml:space="preserve">orphology </w:t>
        </w:r>
      </w:ins>
      <w:r>
        <w:rPr>
          <w:rFonts w:ascii="Cambria" w:hAnsi="Cambria"/>
        </w:rPr>
        <w:t xml:space="preserve">and </w:t>
      </w:r>
      <w:del w:id="1007" w:author="HomeUser" w:date="2013-03-01T16:35:00Z">
        <w:r w:rsidDel="005B033B">
          <w:rPr>
            <w:rFonts w:ascii="Cambria" w:hAnsi="Cambria"/>
          </w:rPr>
          <w:delText>Anatomy</w:delText>
        </w:r>
      </w:del>
      <w:ins w:id="1008" w:author="HomeUser" w:date="2013-03-01T16:35:00Z">
        <w:r w:rsidR="005B033B">
          <w:rPr>
            <w:rFonts w:ascii="Cambria" w:hAnsi="Cambria"/>
          </w:rPr>
          <w:t>a</w:t>
        </w:r>
        <w:r w:rsidR="005B033B">
          <w:rPr>
            <w:rFonts w:ascii="Cambria" w:hAnsi="Cambria"/>
          </w:rPr>
          <w:t>natomy</w:t>
        </w:r>
      </w:ins>
      <w:r>
        <w:rPr>
          <w:rFonts w:ascii="Cambria" w:hAnsi="Cambria"/>
        </w:rPr>
        <w:t xml:space="preserve">, </w:t>
      </w:r>
      <w:r>
        <w:rPr>
          <w:rFonts w:ascii="Cambria" w:hAnsi="Cambria"/>
          <w:i/>
        </w:rPr>
        <w:t>Annals of Botany</w:t>
      </w:r>
      <w:r>
        <w:rPr>
          <w:rFonts w:ascii="Cambria" w:hAnsi="Cambria"/>
        </w:rPr>
        <w:t xml:space="preserve">, </w:t>
      </w:r>
      <w:r>
        <w:rPr>
          <w:rFonts w:ascii="Cambria" w:hAnsi="Cambria"/>
          <w:i/>
        </w:rPr>
        <w:t>57</w:t>
      </w:r>
      <w:r>
        <w:rPr>
          <w:rFonts w:ascii="Cambria" w:hAnsi="Cambria"/>
        </w:rPr>
        <w:t>(2), 165–177.</w:t>
      </w:r>
    </w:p>
    <w:p w:rsidR="00CC2743" w:rsidRDefault="00CC2743">
      <w:pPr>
        <w:pStyle w:val="Textbody"/>
        <w:ind w:left="480" w:hanging="480"/>
      </w:pPr>
      <w:r>
        <w:rPr>
          <w:rFonts w:ascii="Cambria" w:hAnsi="Cambria"/>
        </w:rPr>
        <w:t xml:space="preserve">Cook, E. R., K. R. Briffa, D. M. Meko, D. A. Graybill, and G. Funkhouser (1995), The “segment length curse” in long tree-ring chronology development for palaeoclimatic studies, </w:t>
      </w:r>
      <w:r>
        <w:rPr>
          <w:rFonts w:ascii="Cambria" w:hAnsi="Cambria"/>
          <w:i/>
        </w:rPr>
        <w:t>The Holocene</w:t>
      </w:r>
      <w:r>
        <w:rPr>
          <w:rFonts w:ascii="Cambria" w:hAnsi="Cambria"/>
        </w:rPr>
        <w:t xml:space="preserve">, </w:t>
      </w:r>
      <w:r>
        <w:rPr>
          <w:rFonts w:ascii="Cambria" w:hAnsi="Cambria"/>
          <w:i/>
        </w:rPr>
        <w:t>5</w:t>
      </w:r>
      <w:r>
        <w:rPr>
          <w:rFonts w:ascii="Cambria" w:hAnsi="Cambria"/>
        </w:rPr>
        <w:t>(2), 229–237, doi:10.1177/095968369500500211.</w:t>
      </w:r>
    </w:p>
    <w:p w:rsidR="00CC2743" w:rsidRDefault="00CC2743">
      <w:pPr>
        <w:pStyle w:val="Textbody"/>
        <w:ind w:left="480" w:hanging="480"/>
      </w:pPr>
      <w:r>
        <w:rPr>
          <w:rFonts w:ascii="Cambria" w:hAnsi="Cambria"/>
        </w:rPr>
        <w:t xml:space="preserve">Despland, E., and G. Houle (1997), Climate influences on growth and reproduction of </w:t>
      </w:r>
      <w:r w:rsidRPr="00CC2743">
        <w:rPr>
          <w:rFonts w:ascii="Cambria" w:hAnsi="Cambria"/>
          <w:i/>
          <w:rPrChange w:id="1009" w:author="Lisa" w:date="2013-02-23T19:29:00Z">
            <w:rPr>
              <w:rFonts w:ascii="Cambria" w:hAnsi="Cambria"/>
            </w:rPr>
          </w:rPrChange>
        </w:rPr>
        <w:t>Pinus</w:t>
      </w:r>
      <w:ins w:id="1010" w:author="Lisa" w:date="2013-02-23T19:29:00Z">
        <w:r w:rsidRPr="00CC2743">
          <w:rPr>
            <w:rFonts w:ascii="Cambria" w:hAnsi="Cambria"/>
            <w:i/>
            <w:rPrChange w:id="1011" w:author="Lisa" w:date="2013-02-23T19:29:00Z">
              <w:rPr>
                <w:rFonts w:ascii="Cambria" w:hAnsi="Cambria"/>
              </w:rPr>
            </w:rPrChange>
          </w:rPr>
          <w:t xml:space="preserve"> </w:t>
        </w:r>
      </w:ins>
      <w:r w:rsidRPr="00CC2743">
        <w:rPr>
          <w:rFonts w:ascii="Cambria" w:hAnsi="Cambria"/>
          <w:i/>
          <w:rPrChange w:id="1012" w:author="Lisa" w:date="2013-02-23T19:29:00Z">
            <w:rPr>
              <w:rFonts w:ascii="Cambria" w:hAnsi="Cambria"/>
            </w:rPr>
          </w:rPrChange>
        </w:rPr>
        <w:t xml:space="preserve">banksiana </w:t>
      </w:r>
      <w:r>
        <w:rPr>
          <w:rFonts w:ascii="Cambria" w:hAnsi="Cambria"/>
        </w:rPr>
        <w:t xml:space="preserve">(Pinaceae) at the limit of the species distribution in eastern North America, </w:t>
      </w:r>
      <w:r>
        <w:rPr>
          <w:rFonts w:ascii="Cambria" w:hAnsi="Cambria"/>
          <w:i/>
        </w:rPr>
        <w:t>American Journal of Botany</w:t>
      </w:r>
      <w:r>
        <w:rPr>
          <w:rFonts w:ascii="Cambria" w:hAnsi="Cambria"/>
        </w:rPr>
        <w:t xml:space="preserve">, </w:t>
      </w:r>
      <w:r>
        <w:rPr>
          <w:rFonts w:ascii="Cambria" w:hAnsi="Cambria"/>
          <w:i/>
        </w:rPr>
        <w:t>84</w:t>
      </w:r>
      <w:r>
        <w:rPr>
          <w:rFonts w:ascii="Cambria" w:hAnsi="Cambria"/>
        </w:rPr>
        <w:t>(8), 928–937.</w:t>
      </w:r>
    </w:p>
    <w:p w:rsidR="00CC2743" w:rsidRDefault="00CC2743">
      <w:pPr>
        <w:pStyle w:val="Textbody"/>
        <w:ind w:left="480" w:hanging="480"/>
      </w:pPr>
      <w:r>
        <w:rPr>
          <w:rFonts w:ascii="Cambria" w:hAnsi="Cambria"/>
        </w:rPr>
        <w:t xml:space="preserve">Dietze, M. C., and P. R. Moorcroft (2011), Tree mortality in the eastern and central United States: patterns and drivers, </w:t>
      </w:r>
      <w:r>
        <w:rPr>
          <w:rFonts w:ascii="Cambria" w:hAnsi="Cambria"/>
          <w:i/>
        </w:rPr>
        <w:t>Global Change Biology</w:t>
      </w:r>
      <w:r>
        <w:rPr>
          <w:rFonts w:ascii="Cambria" w:hAnsi="Cambria"/>
        </w:rPr>
        <w:t xml:space="preserve">, </w:t>
      </w:r>
      <w:r>
        <w:rPr>
          <w:rFonts w:ascii="Cambria" w:hAnsi="Cambria"/>
          <w:i/>
        </w:rPr>
        <w:t>17</w:t>
      </w:r>
      <w:r>
        <w:rPr>
          <w:rFonts w:ascii="Cambria" w:hAnsi="Cambria"/>
        </w:rPr>
        <w:t>, 3312–3326.</w:t>
      </w:r>
    </w:p>
    <w:p w:rsidR="00CC2743" w:rsidRDefault="00CC2743">
      <w:pPr>
        <w:pStyle w:val="Textbody"/>
        <w:ind w:left="480" w:hanging="480"/>
      </w:pPr>
      <w:r>
        <w:rPr>
          <w:rFonts w:ascii="Cambria" w:hAnsi="Cambria"/>
        </w:rPr>
        <w:t>Duquesnay, A., N. Bréda, M. Stievenard, and J. L. Dupouey (1998), Changes of tree-ring δ13C and water-use efficiency of beech (</w:t>
      </w:r>
      <w:r w:rsidRPr="00CC2743">
        <w:rPr>
          <w:rFonts w:ascii="Cambria" w:hAnsi="Cambria"/>
          <w:i/>
          <w:rPrChange w:id="1013" w:author="Lisa" w:date="2013-02-23T19:30:00Z">
            <w:rPr>
              <w:rFonts w:ascii="Cambria" w:hAnsi="Cambria"/>
            </w:rPr>
          </w:rPrChange>
        </w:rPr>
        <w:t>Fagus</w:t>
      </w:r>
      <w:ins w:id="1014" w:author="Lisa" w:date="2013-02-23T19:30:00Z">
        <w:r w:rsidRPr="00CC2743">
          <w:rPr>
            <w:rFonts w:ascii="Cambria" w:hAnsi="Cambria"/>
            <w:i/>
            <w:rPrChange w:id="1015" w:author="Lisa" w:date="2013-02-23T19:30:00Z">
              <w:rPr>
                <w:rFonts w:ascii="Cambria" w:hAnsi="Cambria"/>
              </w:rPr>
            </w:rPrChange>
          </w:rPr>
          <w:t xml:space="preserve"> </w:t>
        </w:r>
      </w:ins>
      <w:r w:rsidRPr="00CC2743">
        <w:rPr>
          <w:rFonts w:ascii="Cambria" w:hAnsi="Cambria"/>
          <w:i/>
          <w:rPrChange w:id="1016" w:author="Lisa" w:date="2013-02-23T19:30:00Z">
            <w:rPr>
              <w:rFonts w:ascii="Cambria" w:hAnsi="Cambria"/>
            </w:rPr>
          </w:rPrChange>
        </w:rPr>
        <w:t>sylvatica</w:t>
      </w:r>
      <w:r>
        <w:rPr>
          <w:rFonts w:ascii="Cambria" w:hAnsi="Cambria"/>
        </w:rPr>
        <w:t xml:space="preserve"> L.) in north-eastern France during the past century, </w:t>
      </w:r>
      <w:r>
        <w:rPr>
          <w:rFonts w:ascii="Cambria" w:hAnsi="Cambria"/>
          <w:i/>
        </w:rPr>
        <w:t>Plant, Cell &amp; Environment</w:t>
      </w:r>
      <w:r>
        <w:rPr>
          <w:rFonts w:ascii="Cambria" w:hAnsi="Cambria"/>
        </w:rPr>
        <w:t xml:space="preserve">, </w:t>
      </w:r>
      <w:r>
        <w:rPr>
          <w:rFonts w:ascii="Cambria" w:hAnsi="Cambria"/>
          <w:i/>
        </w:rPr>
        <w:t>21</w:t>
      </w:r>
      <w:r>
        <w:rPr>
          <w:rFonts w:ascii="Cambria" w:hAnsi="Cambria"/>
        </w:rPr>
        <w:t>, 565–572.</w:t>
      </w:r>
    </w:p>
    <w:p w:rsidR="00CC2743" w:rsidRDefault="00CC2743">
      <w:pPr>
        <w:pStyle w:val="Textbody"/>
        <w:ind w:left="480" w:hanging="480"/>
      </w:pPr>
      <w:r>
        <w:rPr>
          <w:rFonts w:ascii="Cambria" w:hAnsi="Cambria"/>
        </w:rPr>
        <w:t xml:space="preserve">D’Arrigo, R. D. (2004), Thresholds for warming-induced growth decline at elevational tree line in the Yukon Territory, Canada, </w:t>
      </w:r>
      <w:r>
        <w:rPr>
          <w:rFonts w:ascii="Cambria" w:hAnsi="Cambria"/>
          <w:i/>
        </w:rPr>
        <w:t>Global Biogeochemical Cycles</w:t>
      </w:r>
      <w:r>
        <w:rPr>
          <w:rFonts w:ascii="Cambria" w:hAnsi="Cambria"/>
        </w:rPr>
        <w:t xml:space="preserve">, </w:t>
      </w:r>
      <w:r>
        <w:rPr>
          <w:rFonts w:ascii="Cambria" w:hAnsi="Cambria"/>
          <w:i/>
        </w:rPr>
        <w:t>18</w:t>
      </w:r>
      <w:r>
        <w:rPr>
          <w:rFonts w:ascii="Cambria" w:hAnsi="Cambria"/>
        </w:rPr>
        <w:t>(3), GB3021, doi:10.1029/2004GB002249.</w:t>
      </w:r>
    </w:p>
    <w:p w:rsidR="00CC2743" w:rsidRDefault="00CC2743">
      <w:pPr>
        <w:pStyle w:val="Textbody"/>
        <w:ind w:left="480" w:hanging="480"/>
      </w:pPr>
      <w:r>
        <w:rPr>
          <w:rFonts w:ascii="Cambria" w:hAnsi="Cambria"/>
        </w:rPr>
        <w:t xml:space="preserve">English, N. B., N. G. McDowell, C. D. Allen, and C. Mora (2011), The effects of Î±-cellulose extraction and blue-stain fungus on retrospective studies of carbon and oxygen isotope variation in live and dead trees, </w:t>
      </w:r>
      <w:r>
        <w:rPr>
          <w:rFonts w:ascii="Cambria" w:hAnsi="Cambria"/>
          <w:i/>
        </w:rPr>
        <w:t>Rapid Communications in Mass Spectrometry</w:t>
      </w:r>
      <w:r>
        <w:rPr>
          <w:rFonts w:ascii="Cambria" w:hAnsi="Cambria"/>
        </w:rPr>
        <w:t>,</w:t>
      </w:r>
      <w:ins w:id="1017" w:author="Lisa" w:date="2013-02-23T19:30:00Z">
        <w:r>
          <w:rPr>
            <w:rFonts w:ascii="Cambria" w:hAnsi="Cambria"/>
          </w:rPr>
          <w:t xml:space="preserve"> </w:t>
        </w:r>
      </w:ins>
      <w:r>
        <w:rPr>
          <w:rFonts w:ascii="Cambria" w:hAnsi="Cambria"/>
          <w:i/>
        </w:rPr>
        <w:t>25</w:t>
      </w:r>
      <w:r>
        <w:rPr>
          <w:rFonts w:ascii="Cambria" w:hAnsi="Cambria"/>
        </w:rPr>
        <w:t>(20), 3083–3090.</w:t>
      </w:r>
    </w:p>
    <w:p w:rsidR="00CC2743" w:rsidRDefault="00CC2743">
      <w:pPr>
        <w:pStyle w:val="Textbody"/>
        <w:ind w:left="480" w:hanging="480"/>
      </w:pPr>
      <w:r>
        <w:rPr>
          <w:rFonts w:ascii="Cambria" w:hAnsi="Cambria"/>
        </w:rPr>
        <w:t>Etheridge, D. M., L. P. amd. L. Steele</w:t>
      </w:r>
      <w:del w:id="1018" w:author="Lisa" w:date="2013-02-23T18:13:00Z">
        <w:r w:rsidDel="00A52847">
          <w:rPr>
            <w:rFonts w:ascii="Cambria" w:hAnsi="Cambria"/>
          </w:rPr>
          <w:delText xml:space="preserve">  </w:delText>
        </w:r>
      </w:del>
      <w:ins w:id="1019" w:author="Lisa" w:date="2013-02-23T18:13:00Z">
        <w:r>
          <w:rPr>
            <w:rFonts w:ascii="Cambria" w:hAnsi="Cambria"/>
          </w:rPr>
          <w:t xml:space="preserve"> </w:t>
        </w:r>
      </w:ins>
      <w:r>
        <w:rPr>
          <w:rFonts w:ascii="Cambria" w:hAnsi="Cambria"/>
        </w:rPr>
        <w:t>R.L., L. J. Francey, J.-M. Barnola, and V. I. Morgan (1998), Historical CO</w:t>
      </w:r>
      <w:r w:rsidRPr="00CC2743">
        <w:rPr>
          <w:rFonts w:ascii="Cambria" w:hAnsi="Cambria"/>
          <w:vertAlign w:val="subscript"/>
          <w:rPrChange w:id="1020" w:author="Lisa" w:date="2013-02-23T19:31:00Z">
            <w:rPr>
              <w:rFonts w:ascii="Cambria" w:hAnsi="Cambria"/>
            </w:rPr>
          </w:rPrChange>
        </w:rPr>
        <w:t>2</w:t>
      </w:r>
      <w:r>
        <w:rPr>
          <w:rFonts w:ascii="Cambria" w:hAnsi="Cambria"/>
        </w:rPr>
        <w:t xml:space="preserve"> records from the Law Dome DE08, DE08-2, and DSS ice cores, in </w:t>
      </w:r>
      <w:r>
        <w:rPr>
          <w:rFonts w:ascii="Cambria" w:hAnsi="Cambria"/>
          <w:i/>
        </w:rPr>
        <w:t>Trends: A Compendium of Data on Global Change</w:t>
      </w:r>
      <w:r>
        <w:rPr>
          <w:rFonts w:ascii="Cambria" w:hAnsi="Cambria"/>
        </w:rPr>
        <w:t>, Carbon Dioxide Information Analysis Center, Oak Ridge National Laboratory, U.S. Department of Energy, Oak Ridge, Tenn., U.S.A.</w:t>
      </w:r>
    </w:p>
    <w:p w:rsidR="00CC2743" w:rsidRDefault="00CC2743">
      <w:pPr>
        <w:pStyle w:val="Textbody"/>
        <w:ind w:left="480" w:hanging="480"/>
      </w:pPr>
      <w:r>
        <w:rPr>
          <w:rFonts w:ascii="Cambria" w:hAnsi="Cambria"/>
        </w:rPr>
        <w:t xml:space="preserve">Farquhar, G. D., M. H. O’Leary, and J. A. Berry (1982), On the </w:t>
      </w:r>
      <w:del w:id="1021" w:author="HomeUser" w:date="2013-03-01T16:35:00Z">
        <w:r w:rsidDel="005B033B">
          <w:rPr>
            <w:rFonts w:ascii="Cambria" w:hAnsi="Cambria"/>
          </w:rPr>
          <w:delText xml:space="preserve">Relationship </w:delText>
        </w:r>
      </w:del>
      <w:ins w:id="1022" w:author="HomeUser" w:date="2013-03-01T16:35:00Z">
        <w:r w:rsidR="005B033B">
          <w:rPr>
            <w:rFonts w:ascii="Cambria" w:hAnsi="Cambria"/>
          </w:rPr>
          <w:t>r</w:t>
        </w:r>
        <w:r w:rsidR="005B033B">
          <w:rPr>
            <w:rFonts w:ascii="Cambria" w:hAnsi="Cambria"/>
          </w:rPr>
          <w:t xml:space="preserve">elationship </w:t>
        </w:r>
      </w:ins>
      <w:del w:id="1023" w:author="HomeUser" w:date="2013-03-01T16:35:00Z">
        <w:r w:rsidDel="005B033B">
          <w:rPr>
            <w:rFonts w:ascii="Cambria" w:hAnsi="Cambria"/>
          </w:rPr>
          <w:delText xml:space="preserve">Between </w:delText>
        </w:r>
      </w:del>
      <w:ins w:id="1024" w:author="HomeUser" w:date="2013-03-01T16:35:00Z">
        <w:r w:rsidR="005B033B">
          <w:rPr>
            <w:rFonts w:ascii="Cambria" w:hAnsi="Cambria"/>
          </w:rPr>
          <w:t>b</w:t>
        </w:r>
        <w:r w:rsidR="005B033B">
          <w:rPr>
            <w:rFonts w:ascii="Cambria" w:hAnsi="Cambria"/>
          </w:rPr>
          <w:t xml:space="preserve">etween </w:t>
        </w:r>
      </w:ins>
      <w:del w:id="1025" w:author="HomeUser" w:date="2013-03-01T16:35:00Z">
        <w:r w:rsidDel="005B033B">
          <w:rPr>
            <w:rFonts w:ascii="Cambria" w:hAnsi="Cambria"/>
          </w:rPr>
          <w:delText xml:space="preserve">Carbon </w:delText>
        </w:r>
      </w:del>
      <w:ins w:id="1026" w:author="HomeUser" w:date="2013-03-01T16:35:00Z">
        <w:r w:rsidR="005B033B">
          <w:rPr>
            <w:rFonts w:ascii="Cambria" w:hAnsi="Cambria"/>
          </w:rPr>
          <w:t>c</w:t>
        </w:r>
        <w:r w:rsidR="005B033B">
          <w:rPr>
            <w:rFonts w:ascii="Cambria" w:hAnsi="Cambria"/>
          </w:rPr>
          <w:t xml:space="preserve">arbon </w:t>
        </w:r>
      </w:ins>
      <w:del w:id="1027" w:author="HomeUser" w:date="2013-03-01T16:35:00Z">
        <w:r w:rsidDel="005B033B">
          <w:rPr>
            <w:rFonts w:ascii="Cambria" w:hAnsi="Cambria"/>
          </w:rPr>
          <w:delText xml:space="preserve">Isotope </w:delText>
        </w:r>
      </w:del>
      <w:ins w:id="1028" w:author="HomeUser" w:date="2013-03-01T16:35:00Z">
        <w:r w:rsidR="005B033B">
          <w:rPr>
            <w:rFonts w:ascii="Cambria" w:hAnsi="Cambria"/>
          </w:rPr>
          <w:t>i</w:t>
        </w:r>
        <w:r w:rsidR="005B033B">
          <w:rPr>
            <w:rFonts w:ascii="Cambria" w:hAnsi="Cambria"/>
          </w:rPr>
          <w:t xml:space="preserve">sotope </w:t>
        </w:r>
      </w:ins>
      <w:del w:id="1029" w:author="HomeUser" w:date="2013-03-01T16:35:00Z">
        <w:r w:rsidDel="005B033B">
          <w:rPr>
            <w:rFonts w:ascii="Cambria" w:hAnsi="Cambria"/>
          </w:rPr>
          <w:delText xml:space="preserve">Discrimination </w:delText>
        </w:r>
      </w:del>
      <w:ins w:id="1030" w:author="HomeUser" w:date="2013-03-01T16:35:00Z">
        <w:r w:rsidR="005B033B">
          <w:rPr>
            <w:rFonts w:ascii="Cambria" w:hAnsi="Cambria"/>
          </w:rPr>
          <w:t>d</w:t>
        </w:r>
        <w:r w:rsidR="005B033B">
          <w:rPr>
            <w:rFonts w:ascii="Cambria" w:hAnsi="Cambria"/>
          </w:rPr>
          <w:t xml:space="preserve">iscrimination </w:t>
        </w:r>
      </w:ins>
      <w:r>
        <w:rPr>
          <w:rFonts w:ascii="Cambria" w:hAnsi="Cambria"/>
        </w:rPr>
        <w:t xml:space="preserve">and the </w:t>
      </w:r>
      <w:del w:id="1031" w:author="HomeUser" w:date="2013-03-01T16:35:00Z">
        <w:r w:rsidDel="005B033B">
          <w:rPr>
            <w:rFonts w:ascii="Cambria" w:hAnsi="Cambria"/>
          </w:rPr>
          <w:delText xml:space="preserve">Intercellular </w:delText>
        </w:r>
      </w:del>
      <w:ins w:id="1032" w:author="HomeUser" w:date="2013-03-01T16:35:00Z">
        <w:r w:rsidR="005B033B">
          <w:rPr>
            <w:rFonts w:ascii="Cambria" w:hAnsi="Cambria"/>
          </w:rPr>
          <w:t>i</w:t>
        </w:r>
        <w:r w:rsidR="005B033B">
          <w:rPr>
            <w:rFonts w:ascii="Cambria" w:hAnsi="Cambria"/>
          </w:rPr>
          <w:t xml:space="preserve">ntercellular </w:t>
        </w:r>
      </w:ins>
      <w:del w:id="1033" w:author="HomeUser" w:date="2013-03-01T16:35:00Z">
        <w:r w:rsidDel="005B033B">
          <w:rPr>
            <w:rFonts w:ascii="Cambria" w:hAnsi="Cambria"/>
          </w:rPr>
          <w:delText xml:space="preserve">Carbon </w:delText>
        </w:r>
      </w:del>
      <w:ins w:id="1034" w:author="HomeUser" w:date="2013-03-01T16:35:00Z">
        <w:r w:rsidR="005B033B">
          <w:rPr>
            <w:rFonts w:ascii="Cambria" w:hAnsi="Cambria"/>
          </w:rPr>
          <w:t>c</w:t>
        </w:r>
        <w:r w:rsidR="005B033B">
          <w:rPr>
            <w:rFonts w:ascii="Cambria" w:hAnsi="Cambria"/>
          </w:rPr>
          <w:t xml:space="preserve">arbon </w:t>
        </w:r>
      </w:ins>
      <w:del w:id="1035" w:author="HomeUser" w:date="2013-03-01T16:35:00Z">
        <w:r w:rsidDel="005B033B">
          <w:rPr>
            <w:rFonts w:ascii="Cambria" w:hAnsi="Cambria"/>
          </w:rPr>
          <w:delText xml:space="preserve">Dioxide </w:delText>
        </w:r>
      </w:del>
      <w:ins w:id="1036" w:author="HomeUser" w:date="2013-03-01T16:35:00Z">
        <w:r w:rsidR="005B033B">
          <w:rPr>
            <w:rFonts w:ascii="Cambria" w:hAnsi="Cambria"/>
          </w:rPr>
          <w:t>d</w:t>
        </w:r>
        <w:r w:rsidR="005B033B">
          <w:rPr>
            <w:rFonts w:ascii="Cambria" w:hAnsi="Cambria"/>
          </w:rPr>
          <w:t xml:space="preserve">ioxide </w:t>
        </w:r>
      </w:ins>
      <w:del w:id="1037" w:author="HomeUser" w:date="2013-03-01T16:35:00Z">
        <w:r w:rsidDel="005B033B">
          <w:rPr>
            <w:rFonts w:ascii="Cambria" w:hAnsi="Cambria"/>
          </w:rPr>
          <w:delText xml:space="preserve">Concentration </w:delText>
        </w:r>
      </w:del>
      <w:ins w:id="1038" w:author="HomeUser" w:date="2013-03-01T16:35:00Z">
        <w:r w:rsidR="005B033B">
          <w:rPr>
            <w:rFonts w:ascii="Cambria" w:hAnsi="Cambria"/>
          </w:rPr>
          <w:t>c</w:t>
        </w:r>
        <w:r w:rsidR="005B033B">
          <w:rPr>
            <w:rFonts w:ascii="Cambria" w:hAnsi="Cambria"/>
          </w:rPr>
          <w:t xml:space="preserve">oncentration </w:t>
        </w:r>
      </w:ins>
      <w:r>
        <w:rPr>
          <w:rFonts w:ascii="Cambria" w:hAnsi="Cambria"/>
        </w:rPr>
        <w:t xml:space="preserve">in </w:t>
      </w:r>
      <w:del w:id="1039" w:author="HomeUser" w:date="2013-03-01T16:35:00Z">
        <w:r w:rsidDel="005B033B">
          <w:rPr>
            <w:rFonts w:ascii="Cambria" w:hAnsi="Cambria"/>
          </w:rPr>
          <w:delText>Leaves</w:delText>
        </w:r>
      </w:del>
      <w:ins w:id="1040" w:author="HomeUser" w:date="2013-03-01T16:35:00Z">
        <w:r w:rsidR="005B033B">
          <w:rPr>
            <w:rFonts w:ascii="Cambria" w:hAnsi="Cambria"/>
          </w:rPr>
          <w:t>l</w:t>
        </w:r>
        <w:r w:rsidR="005B033B">
          <w:rPr>
            <w:rFonts w:ascii="Cambria" w:hAnsi="Cambria"/>
          </w:rPr>
          <w:t>eaves</w:t>
        </w:r>
      </w:ins>
      <w:r>
        <w:rPr>
          <w:rFonts w:ascii="Cambria" w:hAnsi="Cambria"/>
        </w:rPr>
        <w:t xml:space="preserve">, </w:t>
      </w:r>
      <w:r>
        <w:rPr>
          <w:rFonts w:ascii="Cambria" w:hAnsi="Cambria"/>
          <w:i/>
        </w:rPr>
        <w:t>Functional Plant Biology</w:t>
      </w:r>
      <w:r>
        <w:rPr>
          <w:rFonts w:ascii="Cambria" w:hAnsi="Cambria"/>
        </w:rPr>
        <w:t xml:space="preserve">, </w:t>
      </w:r>
      <w:r>
        <w:rPr>
          <w:rFonts w:ascii="Cambria" w:hAnsi="Cambria"/>
          <w:i/>
        </w:rPr>
        <w:t>9</w:t>
      </w:r>
      <w:r>
        <w:rPr>
          <w:rFonts w:ascii="Cambria" w:hAnsi="Cambria"/>
        </w:rPr>
        <w:t>(2), 121–137.</w:t>
      </w:r>
    </w:p>
    <w:p w:rsidR="00CC2743" w:rsidRDefault="00CC2743">
      <w:pPr>
        <w:pStyle w:val="Textbody"/>
        <w:ind w:left="480" w:hanging="480"/>
      </w:pPr>
      <w:r>
        <w:rPr>
          <w:rFonts w:ascii="Cambria" w:hAnsi="Cambria"/>
        </w:rPr>
        <w:lastRenderedPageBreak/>
        <w:t>Friedrichs, D. A., U. Büntgen, D. C. Frank, J. Esper, B. Neuwirth, and J. Löffler (2009), Complex climate controls on 20th century oak growth in Central-West Germany</w:t>
      </w:r>
      <w:del w:id="1041" w:author="Lisa" w:date="2013-02-23T19:31:00Z">
        <w:r w:rsidDel="00C821CC">
          <w:rPr>
            <w:rFonts w:ascii="Cambria" w:hAnsi="Cambria"/>
          </w:rPr>
          <w:delText>.</w:delText>
        </w:r>
      </w:del>
      <w:r>
        <w:rPr>
          <w:rFonts w:ascii="Cambria" w:hAnsi="Cambria"/>
        </w:rPr>
        <w:t xml:space="preserve">, </w:t>
      </w:r>
      <w:r>
        <w:rPr>
          <w:rFonts w:ascii="Cambria" w:hAnsi="Cambria"/>
          <w:i/>
        </w:rPr>
        <w:t>Tree physiology</w:t>
      </w:r>
      <w:r>
        <w:rPr>
          <w:rFonts w:ascii="Cambria" w:hAnsi="Cambria"/>
        </w:rPr>
        <w:t xml:space="preserve">, </w:t>
      </w:r>
      <w:r>
        <w:rPr>
          <w:rFonts w:ascii="Cambria" w:hAnsi="Cambria"/>
          <w:i/>
        </w:rPr>
        <w:t>29</w:t>
      </w:r>
      <w:r>
        <w:rPr>
          <w:rFonts w:ascii="Cambria" w:hAnsi="Cambria"/>
        </w:rPr>
        <w:t>(1), 39–51, doi:10.1093/treephys/tpn003.</w:t>
      </w:r>
    </w:p>
    <w:p w:rsidR="00CC2743" w:rsidRDefault="00CC2743">
      <w:pPr>
        <w:pStyle w:val="Textbody"/>
        <w:ind w:left="480" w:hanging="480"/>
      </w:pPr>
      <w:r>
        <w:rPr>
          <w:rFonts w:ascii="Cambria" w:hAnsi="Cambria"/>
        </w:rPr>
        <w:t>Gedalof, Z., and A. A. Berg (2010), Tree ring evidence for limited direct CO</w:t>
      </w:r>
      <w:r w:rsidRPr="00CC2743">
        <w:rPr>
          <w:rFonts w:ascii="Cambria" w:hAnsi="Cambria"/>
          <w:vertAlign w:val="subscript"/>
          <w:rPrChange w:id="1042" w:author="Lisa" w:date="2013-02-23T19:31:00Z">
            <w:rPr>
              <w:rFonts w:ascii="Cambria" w:hAnsi="Cambria"/>
            </w:rPr>
          </w:rPrChange>
        </w:rPr>
        <w:t>2</w:t>
      </w:r>
      <w:r>
        <w:rPr>
          <w:rFonts w:ascii="Cambria" w:hAnsi="Cambria"/>
        </w:rPr>
        <w:t xml:space="preserve"> fertilization of forests over the 20th century, </w:t>
      </w:r>
      <w:r>
        <w:rPr>
          <w:rFonts w:ascii="Cambria" w:hAnsi="Cambria"/>
          <w:i/>
        </w:rPr>
        <w:t>Global Biogeochemical Cycles</w:t>
      </w:r>
      <w:r>
        <w:rPr>
          <w:rFonts w:ascii="Cambria" w:hAnsi="Cambria"/>
        </w:rPr>
        <w:t xml:space="preserve">, </w:t>
      </w:r>
      <w:r>
        <w:rPr>
          <w:rFonts w:ascii="Cambria" w:hAnsi="Cambria"/>
          <w:i/>
        </w:rPr>
        <w:t>24</w:t>
      </w:r>
      <w:r>
        <w:rPr>
          <w:rFonts w:ascii="Cambria" w:hAnsi="Cambria"/>
        </w:rPr>
        <w:t>(3), 6.</w:t>
      </w:r>
    </w:p>
    <w:p w:rsidR="00CC2743" w:rsidRDefault="00CC2743">
      <w:pPr>
        <w:pStyle w:val="Textbody"/>
        <w:ind w:left="480" w:hanging="480"/>
      </w:pPr>
      <w:r>
        <w:rPr>
          <w:rFonts w:ascii="Cambria" w:hAnsi="Cambria"/>
        </w:rPr>
        <w:t>Girardin, M. P., P. Y. Bernier, F. Raulier, J. C. Tardif, F. Conciatori, and X. J. Guo (2011), Testing for a CO</w:t>
      </w:r>
      <w:r w:rsidRPr="00CC2743">
        <w:rPr>
          <w:rFonts w:ascii="Cambria" w:hAnsi="Cambria"/>
          <w:vertAlign w:val="subscript"/>
          <w:rPrChange w:id="1043" w:author="Lisa" w:date="2013-02-23T19:31:00Z">
            <w:rPr>
              <w:rFonts w:ascii="Cambria" w:hAnsi="Cambria"/>
            </w:rPr>
          </w:rPrChange>
        </w:rPr>
        <w:t>2</w:t>
      </w:r>
      <w:r>
        <w:rPr>
          <w:rFonts w:ascii="Cambria" w:hAnsi="Cambria"/>
        </w:rPr>
        <w:t xml:space="preserve"> fertilization effect on growth of Canadian boreal forests, </w:t>
      </w:r>
      <w:r>
        <w:rPr>
          <w:rFonts w:ascii="Cambria" w:hAnsi="Cambria"/>
          <w:i/>
        </w:rPr>
        <w:t>Journal of Geophysical Research</w:t>
      </w:r>
      <w:r>
        <w:rPr>
          <w:rFonts w:ascii="Cambria" w:hAnsi="Cambria"/>
        </w:rPr>
        <w:t xml:space="preserve">, </w:t>
      </w:r>
      <w:r>
        <w:rPr>
          <w:rFonts w:ascii="Cambria" w:hAnsi="Cambria"/>
          <w:i/>
        </w:rPr>
        <w:t>116</w:t>
      </w:r>
      <w:r>
        <w:rPr>
          <w:rFonts w:ascii="Cambria" w:hAnsi="Cambria"/>
        </w:rPr>
        <w:t>.</w:t>
      </w:r>
    </w:p>
    <w:p w:rsidR="00CC2743" w:rsidRDefault="00CC2743">
      <w:pPr>
        <w:pStyle w:val="Textbody"/>
        <w:ind w:left="480" w:hanging="480"/>
      </w:pPr>
      <w:r>
        <w:rPr>
          <w:rFonts w:ascii="Cambria" w:hAnsi="Cambria"/>
        </w:rPr>
        <w:t xml:space="preserve">Girardin, M. P., X. J. Guo, P. Y. Bernier, F. Raulier, and S. Gauthier (2012), Changes in growth of pristine boreal North American forests from 1950 to 2005 driven by landscape demographics and species traits, </w:t>
      </w:r>
      <w:r>
        <w:rPr>
          <w:rFonts w:ascii="Cambria" w:hAnsi="Cambria"/>
          <w:i/>
        </w:rPr>
        <w:t>Biogeosciences Discussions</w:t>
      </w:r>
      <w:r>
        <w:rPr>
          <w:rFonts w:ascii="Cambria" w:hAnsi="Cambria"/>
        </w:rPr>
        <w:t xml:space="preserve">, </w:t>
      </w:r>
      <w:r>
        <w:rPr>
          <w:rFonts w:ascii="Cambria" w:hAnsi="Cambria"/>
          <w:i/>
        </w:rPr>
        <w:t>9</w:t>
      </w:r>
      <w:r>
        <w:rPr>
          <w:rFonts w:ascii="Cambria" w:hAnsi="Cambria"/>
        </w:rPr>
        <w:t>(1), 1021–1053.</w:t>
      </w:r>
    </w:p>
    <w:p w:rsidR="00CC2743" w:rsidRDefault="00CC2743">
      <w:pPr>
        <w:pStyle w:val="Textbody"/>
        <w:ind w:left="480" w:hanging="480"/>
      </w:pPr>
      <w:r>
        <w:rPr>
          <w:rFonts w:ascii="Cambria" w:hAnsi="Cambria"/>
        </w:rPr>
        <w:t xml:space="preserve">Graumlich, L. J., and L. B. Brubaker (1986), Reconstruction of </w:t>
      </w:r>
      <w:del w:id="1044" w:author="HomeUser" w:date="2013-03-01T16:35:00Z">
        <w:r w:rsidDel="005B033B">
          <w:rPr>
            <w:rFonts w:ascii="Cambria" w:hAnsi="Cambria"/>
          </w:rPr>
          <w:delText xml:space="preserve">Annual </w:delText>
        </w:r>
      </w:del>
      <w:ins w:id="1045" w:author="HomeUser" w:date="2013-03-01T16:35:00Z">
        <w:r w:rsidR="005B033B">
          <w:rPr>
            <w:rFonts w:ascii="Cambria" w:hAnsi="Cambria"/>
          </w:rPr>
          <w:t>a</w:t>
        </w:r>
        <w:r w:rsidR="005B033B">
          <w:rPr>
            <w:rFonts w:ascii="Cambria" w:hAnsi="Cambria"/>
          </w:rPr>
          <w:t xml:space="preserve">nnual </w:t>
        </w:r>
      </w:ins>
      <w:del w:id="1046" w:author="HomeUser" w:date="2013-03-01T16:35:00Z">
        <w:r w:rsidDel="005B033B">
          <w:rPr>
            <w:rFonts w:ascii="Cambria" w:hAnsi="Cambria"/>
          </w:rPr>
          <w:delText xml:space="preserve">Temperature </w:delText>
        </w:r>
      </w:del>
      <w:ins w:id="1047" w:author="HomeUser" w:date="2013-03-01T16:35:00Z">
        <w:r w:rsidR="005B033B">
          <w:rPr>
            <w:rFonts w:ascii="Cambria" w:hAnsi="Cambria"/>
          </w:rPr>
          <w:t>t</w:t>
        </w:r>
        <w:r w:rsidR="005B033B">
          <w:rPr>
            <w:rFonts w:ascii="Cambria" w:hAnsi="Cambria"/>
          </w:rPr>
          <w:t xml:space="preserve">emperature </w:t>
        </w:r>
      </w:ins>
      <w:r>
        <w:rPr>
          <w:rFonts w:ascii="Cambria" w:hAnsi="Cambria"/>
        </w:rPr>
        <w:t xml:space="preserve">(1590-1979) for Longmire, Washington, </w:t>
      </w:r>
      <w:del w:id="1048" w:author="HomeUser" w:date="2013-03-01T16:36:00Z">
        <w:r w:rsidDel="005B033B">
          <w:rPr>
            <w:rFonts w:ascii="Cambria" w:hAnsi="Cambria"/>
          </w:rPr>
          <w:delText xml:space="preserve">Derived </w:delText>
        </w:r>
      </w:del>
      <w:ins w:id="1049" w:author="HomeUser" w:date="2013-03-01T16:36:00Z">
        <w:r w:rsidR="005B033B">
          <w:rPr>
            <w:rFonts w:ascii="Cambria" w:hAnsi="Cambria"/>
          </w:rPr>
          <w:t>d</w:t>
        </w:r>
        <w:r w:rsidR="005B033B">
          <w:rPr>
            <w:rFonts w:ascii="Cambria" w:hAnsi="Cambria"/>
          </w:rPr>
          <w:t xml:space="preserve">erived </w:t>
        </w:r>
      </w:ins>
      <w:r>
        <w:rPr>
          <w:rFonts w:ascii="Cambria" w:hAnsi="Cambria"/>
        </w:rPr>
        <w:t xml:space="preserve">from </w:t>
      </w:r>
      <w:del w:id="1050" w:author="HomeUser" w:date="2013-03-01T16:36:00Z">
        <w:r w:rsidDel="005B033B">
          <w:rPr>
            <w:rFonts w:ascii="Cambria" w:hAnsi="Cambria"/>
          </w:rPr>
          <w:delText xml:space="preserve">Tree </w:delText>
        </w:r>
      </w:del>
      <w:ins w:id="1051" w:author="HomeUser" w:date="2013-03-01T16:36:00Z">
        <w:r w:rsidR="005B033B">
          <w:rPr>
            <w:rFonts w:ascii="Cambria" w:hAnsi="Cambria"/>
          </w:rPr>
          <w:t>t</w:t>
        </w:r>
        <w:r w:rsidR="005B033B">
          <w:rPr>
            <w:rFonts w:ascii="Cambria" w:hAnsi="Cambria"/>
          </w:rPr>
          <w:t xml:space="preserve">ree </w:t>
        </w:r>
      </w:ins>
      <w:r>
        <w:rPr>
          <w:rFonts w:ascii="Cambria" w:hAnsi="Cambria"/>
        </w:rPr>
        <w:t xml:space="preserve">Rings, </w:t>
      </w:r>
      <w:r>
        <w:rPr>
          <w:rFonts w:ascii="Cambria" w:hAnsi="Cambria"/>
          <w:i/>
        </w:rPr>
        <w:t>Quaternary Research</w:t>
      </w:r>
      <w:r>
        <w:rPr>
          <w:rFonts w:ascii="Cambria" w:hAnsi="Cambria"/>
        </w:rPr>
        <w:t xml:space="preserve">, </w:t>
      </w:r>
      <w:r>
        <w:rPr>
          <w:rFonts w:ascii="Cambria" w:hAnsi="Cambria"/>
          <w:i/>
        </w:rPr>
        <w:t>25</w:t>
      </w:r>
      <w:r>
        <w:rPr>
          <w:rFonts w:ascii="Cambria" w:hAnsi="Cambria"/>
        </w:rPr>
        <w:t>(2), 223–234.</w:t>
      </w:r>
    </w:p>
    <w:p w:rsidR="00CC2743" w:rsidRDefault="00CC2743">
      <w:pPr>
        <w:pStyle w:val="Textbody"/>
        <w:ind w:left="480" w:hanging="480"/>
      </w:pPr>
      <w:r>
        <w:rPr>
          <w:rFonts w:ascii="Cambria" w:hAnsi="Cambria"/>
        </w:rPr>
        <w:t xml:space="preserve">Hamel, B., N. Bélanger, and D. Paré (2004), Productivity of black spruce and </w:t>
      </w:r>
      <w:ins w:id="1052" w:author="Lisa" w:date="2013-02-23T19:32:00Z">
        <w:r>
          <w:rPr>
            <w:rFonts w:ascii="Cambria" w:hAnsi="Cambria"/>
          </w:rPr>
          <w:t>j</w:t>
        </w:r>
      </w:ins>
      <w:del w:id="1053" w:author="Lisa" w:date="2013-02-23T19:32:00Z">
        <w:r w:rsidDel="00C821CC">
          <w:rPr>
            <w:rFonts w:ascii="Cambria" w:hAnsi="Cambria"/>
          </w:rPr>
          <w:delText>J</w:delText>
        </w:r>
      </w:del>
      <w:r>
        <w:rPr>
          <w:rFonts w:ascii="Cambria" w:hAnsi="Cambria"/>
        </w:rPr>
        <w:t xml:space="preserve">ack pine stands in Quebec as related to climate, site biological features and soil properties, </w:t>
      </w:r>
      <w:r>
        <w:rPr>
          <w:rFonts w:ascii="Cambria" w:hAnsi="Cambria"/>
          <w:i/>
        </w:rPr>
        <w:t>Forest Ecology and Management</w:t>
      </w:r>
      <w:r>
        <w:rPr>
          <w:rFonts w:ascii="Cambria" w:hAnsi="Cambria"/>
        </w:rPr>
        <w:t xml:space="preserve">, </w:t>
      </w:r>
      <w:r>
        <w:rPr>
          <w:rFonts w:ascii="Cambria" w:hAnsi="Cambria"/>
          <w:i/>
        </w:rPr>
        <w:t>191</w:t>
      </w:r>
      <w:r>
        <w:rPr>
          <w:rFonts w:ascii="Cambria" w:hAnsi="Cambria"/>
        </w:rPr>
        <w:t>(1–3), 239–251.</w:t>
      </w:r>
    </w:p>
    <w:p w:rsidR="00CC2743" w:rsidRDefault="00CC2743">
      <w:pPr>
        <w:pStyle w:val="Textbody"/>
        <w:ind w:left="480" w:hanging="480"/>
      </w:pPr>
      <w:r>
        <w:rPr>
          <w:rFonts w:ascii="Cambria" w:hAnsi="Cambria"/>
        </w:rPr>
        <w:t xml:space="preserve">Helama, S., N. G. Makarenko, L. M. Karimova, O. A. Kruglun, M. Timonen, J. Holopainen, J. Merilainen, and M. Eronen (2009), Dendroclimatic transfer functions revisited: Little Ice Age and Medieval Warm Period summer temperatures reconstructed using artificial neural networks and linear algorithms, </w:t>
      </w:r>
      <w:r>
        <w:rPr>
          <w:rFonts w:ascii="Cambria" w:hAnsi="Cambria"/>
          <w:i/>
        </w:rPr>
        <w:t>Annales</w:t>
      </w:r>
      <w:ins w:id="1054" w:author="Lisa" w:date="2013-02-23T19:32:00Z">
        <w:r>
          <w:rPr>
            <w:rFonts w:ascii="Cambria" w:hAnsi="Cambria"/>
            <w:i/>
          </w:rPr>
          <w:t xml:space="preserve"> </w:t>
        </w:r>
      </w:ins>
      <w:r>
        <w:rPr>
          <w:rFonts w:ascii="Cambria" w:hAnsi="Cambria"/>
          <w:i/>
        </w:rPr>
        <w:t>geophysicae</w:t>
      </w:r>
      <w:r>
        <w:rPr>
          <w:rFonts w:ascii="Cambria" w:hAnsi="Cambria"/>
        </w:rPr>
        <w:t xml:space="preserve">, </w:t>
      </w:r>
      <w:r>
        <w:rPr>
          <w:rFonts w:ascii="Cambria" w:hAnsi="Cambria"/>
          <w:i/>
        </w:rPr>
        <w:t>27</w:t>
      </w:r>
      <w:r>
        <w:rPr>
          <w:rFonts w:ascii="Cambria" w:hAnsi="Cambria"/>
        </w:rPr>
        <w:t>(3), 1097–1111.</w:t>
      </w:r>
    </w:p>
    <w:p w:rsidR="00CC2743" w:rsidRDefault="00CC2743">
      <w:pPr>
        <w:pStyle w:val="Textbody"/>
        <w:ind w:left="480" w:hanging="480"/>
      </w:pPr>
      <w:r>
        <w:rPr>
          <w:rFonts w:ascii="Cambria" w:hAnsi="Cambria"/>
        </w:rPr>
        <w:t xml:space="preserve">Hoffer, M., and J. C. Tardif (2009), False rings in jack pine and black spruce trees from eastern Manitoba as indicators of dry summers, </w:t>
      </w:r>
      <w:r>
        <w:rPr>
          <w:rFonts w:ascii="Cambria" w:hAnsi="Cambria"/>
          <w:i/>
        </w:rPr>
        <w:t>Canadian Journal of Forest Research</w:t>
      </w:r>
      <w:r>
        <w:rPr>
          <w:rFonts w:ascii="Cambria" w:hAnsi="Cambria"/>
        </w:rPr>
        <w:t xml:space="preserve">, </w:t>
      </w:r>
      <w:r>
        <w:rPr>
          <w:rFonts w:ascii="Cambria" w:hAnsi="Cambria"/>
          <w:i/>
        </w:rPr>
        <w:t>39</w:t>
      </w:r>
      <w:r>
        <w:rPr>
          <w:rFonts w:ascii="Cambria" w:hAnsi="Cambria"/>
        </w:rPr>
        <w:t>(9), 1722–1736, doi:10.1139/X09-088.</w:t>
      </w:r>
    </w:p>
    <w:p w:rsidR="00CC2743" w:rsidRDefault="00CC2743">
      <w:pPr>
        <w:pStyle w:val="Textbody"/>
        <w:ind w:left="480" w:hanging="480"/>
      </w:pPr>
      <w:r>
        <w:rPr>
          <w:rFonts w:ascii="Cambria" w:hAnsi="Cambria"/>
        </w:rPr>
        <w:t xml:space="preserve">Hofgaard, A., J. Tardif, and Y. Bergeron (1999), Dendroclimatic response of </w:t>
      </w:r>
      <w:r w:rsidRPr="00CC2743">
        <w:rPr>
          <w:rFonts w:ascii="Cambria" w:hAnsi="Cambria"/>
          <w:i/>
          <w:rPrChange w:id="1055" w:author="Lisa" w:date="2013-02-23T19:32:00Z">
            <w:rPr>
              <w:rFonts w:ascii="Cambria" w:hAnsi="Cambria"/>
            </w:rPr>
          </w:rPrChange>
        </w:rPr>
        <w:t>Picea</w:t>
      </w:r>
      <w:ins w:id="1056" w:author="Lisa" w:date="2013-02-23T19:32:00Z">
        <w:r w:rsidRPr="00CC2743">
          <w:rPr>
            <w:rFonts w:ascii="Cambria" w:hAnsi="Cambria"/>
            <w:i/>
            <w:rPrChange w:id="1057" w:author="Lisa" w:date="2013-02-23T19:32:00Z">
              <w:rPr>
                <w:rFonts w:ascii="Cambria" w:hAnsi="Cambria"/>
              </w:rPr>
            </w:rPrChange>
          </w:rPr>
          <w:t xml:space="preserve"> </w:t>
        </w:r>
      </w:ins>
      <w:r w:rsidRPr="00CC2743">
        <w:rPr>
          <w:rFonts w:ascii="Cambria" w:hAnsi="Cambria"/>
          <w:i/>
          <w:rPrChange w:id="1058" w:author="Lisa" w:date="2013-02-23T19:32:00Z">
            <w:rPr>
              <w:rFonts w:ascii="Cambria" w:hAnsi="Cambria"/>
            </w:rPr>
          </w:rPrChange>
        </w:rPr>
        <w:t>mariana</w:t>
      </w:r>
      <w:r>
        <w:rPr>
          <w:rFonts w:ascii="Cambria" w:hAnsi="Cambria"/>
        </w:rPr>
        <w:t xml:space="preserve"> and </w:t>
      </w:r>
      <w:r w:rsidRPr="00CC2743">
        <w:rPr>
          <w:rFonts w:ascii="Cambria" w:hAnsi="Cambria"/>
          <w:i/>
          <w:rPrChange w:id="1059" w:author="Lisa" w:date="2013-02-23T19:32:00Z">
            <w:rPr>
              <w:rFonts w:ascii="Cambria" w:hAnsi="Cambria"/>
            </w:rPr>
          </w:rPrChange>
        </w:rPr>
        <w:t>Pinus</w:t>
      </w:r>
      <w:ins w:id="1060" w:author="Lisa" w:date="2013-02-23T19:32:00Z">
        <w:r w:rsidRPr="00CC2743">
          <w:rPr>
            <w:rFonts w:ascii="Cambria" w:hAnsi="Cambria"/>
            <w:i/>
            <w:rPrChange w:id="1061" w:author="Lisa" w:date="2013-02-23T19:32:00Z">
              <w:rPr>
                <w:rFonts w:ascii="Cambria" w:hAnsi="Cambria"/>
              </w:rPr>
            </w:rPrChange>
          </w:rPr>
          <w:t xml:space="preserve"> </w:t>
        </w:r>
      </w:ins>
      <w:r w:rsidRPr="00CC2743">
        <w:rPr>
          <w:rFonts w:ascii="Cambria" w:hAnsi="Cambria"/>
          <w:i/>
          <w:rPrChange w:id="1062" w:author="Lisa" w:date="2013-02-23T19:32:00Z">
            <w:rPr>
              <w:rFonts w:ascii="Cambria" w:hAnsi="Cambria"/>
            </w:rPr>
          </w:rPrChange>
        </w:rPr>
        <w:t xml:space="preserve">banksiana </w:t>
      </w:r>
      <w:r>
        <w:rPr>
          <w:rFonts w:ascii="Cambria" w:hAnsi="Cambria"/>
        </w:rPr>
        <w:t xml:space="preserve">along a latitudinal gradient in the eastern Canadian boreal forest, </w:t>
      </w:r>
      <w:r>
        <w:rPr>
          <w:rFonts w:ascii="Cambria" w:hAnsi="Cambria"/>
          <w:i/>
        </w:rPr>
        <w:t>Canadian Journal of Forest Research</w:t>
      </w:r>
      <w:r>
        <w:rPr>
          <w:rFonts w:ascii="Cambria" w:hAnsi="Cambria"/>
        </w:rPr>
        <w:t xml:space="preserve">, </w:t>
      </w:r>
      <w:r>
        <w:rPr>
          <w:rFonts w:ascii="Cambria" w:hAnsi="Cambria"/>
          <w:i/>
        </w:rPr>
        <w:t>29</w:t>
      </w:r>
      <w:r>
        <w:rPr>
          <w:rFonts w:ascii="Cambria" w:hAnsi="Cambria"/>
        </w:rPr>
        <w:t>(9), 1333–1346.</w:t>
      </w:r>
    </w:p>
    <w:p w:rsidR="00CC2743" w:rsidRDefault="00CC2743">
      <w:pPr>
        <w:pStyle w:val="Textbody"/>
        <w:ind w:left="480" w:hanging="480"/>
      </w:pPr>
      <w:r>
        <w:rPr>
          <w:rFonts w:ascii="Cambria" w:hAnsi="Cambria"/>
        </w:rPr>
        <w:t xml:space="preserve">Huang, J., J. C. Tardif, Y. Bergeron, B. Denneler, F. Beringer, and M. P. Girardin (2010), Radial growth response of four dominant boreal tree species to climate along a latitudinal gradient in the eastern Canadian boreal forest, </w:t>
      </w:r>
      <w:r>
        <w:rPr>
          <w:rFonts w:ascii="Cambria" w:hAnsi="Cambria"/>
          <w:i/>
        </w:rPr>
        <w:t>Global Change Biology</w:t>
      </w:r>
      <w:r>
        <w:rPr>
          <w:rFonts w:ascii="Cambria" w:hAnsi="Cambria"/>
        </w:rPr>
        <w:t xml:space="preserve">, </w:t>
      </w:r>
      <w:r>
        <w:rPr>
          <w:rFonts w:ascii="Cambria" w:hAnsi="Cambria"/>
          <w:i/>
        </w:rPr>
        <w:t>16</w:t>
      </w:r>
      <w:r>
        <w:rPr>
          <w:rFonts w:ascii="Cambria" w:hAnsi="Cambria"/>
        </w:rPr>
        <w:t>, 711–731.</w:t>
      </w:r>
    </w:p>
    <w:p w:rsidR="00CC2743" w:rsidRDefault="00CC2743">
      <w:pPr>
        <w:pStyle w:val="Textbody"/>
        <w:ind w:left="480" w:hanging="480"/>
      </w:pPr>
      <w:r>
        <w:rPr>
          <w:rFonts w:ascii="Cambria" w:hAnsi="Cambria"/>
        </w:rPr>
        <w:t xml:space="preserve">Huang, J.-G., Y. Bergeron, B. Denneler, F. Berninger, and J. Tardif (2007), Response of </w:t>
      </w:r>
      <w:del w:id="1063" w:author="HomeUser" w:date="2013-03-01T16:36:00Z">
        <w:r w:rsidDel="005B033B">
          <w:rPr>
            <w:rFonts w:ascii="Cambria" w:hAnsi="Cambria"/>
          </w:rPr>
          <w:delText xml:space="preserve">Forest </w:delText>
        </w:r>
      </w:del>
      <w:ins w:id="1064" w:author="HomeUser" w:date="2013-03-01T16:36:00Z">
        <w:r w:rsidR="005B033B">
          <w:rPr>
            <w:rFonts w:ascii="Cambria" w:hAnsi="Cambria"/>
          </w:rPr>
          <w:t>f</w:t>
        </w:r>
        <w:r w:rsidR="005B033B">
          <w:rPr>
            <w:rFonts w:ascii="Cambria" w:hAnsi="Cambria"/>
          </w:rPr>
          <w:t xml:space="preserve">orest </w:t>
        </w:r>
      </w:ins>
      <w:del w:id="1065" w:author="HomeUser" w:date="2013-03-01T16:36:00Z">
        <w:r w:rsidDel="005B033B">
          <w:rPr>
            <w:rFonts w:ascii="Cambria" w:hAnsi="Cambria"/>
          </w:rPr>
          <w:delText xml:space="preserve">Trees </w:delText>
        </w:r>
      </w:del>
      <w:ins w:id="1066" w:author="HomeUser" w:date="2013-03-01T16:36:00Z">
        <w:r w:rsidR="005B033B">
          <w:rPr>
            <w:rFonts w:ascii="Cambria" w:hAnsi="Cambria"/>
          </w:rPr>
          <w:t>t</w:t>
        </w:r>
        <w:r w:rsidR="005B033B">
          <w:rPr>
            <w:rFonts w:ascii="Cambria" w:hAnsi="Cambria"/>
          </w:rPr>
          <w:t xml:space="preserve">rees </w:t>
        </w:r>
      </w:ins>
      <w:r>
        <w:rPr>
          <w:rFonts w:ascii="Cambria" w:hAnsi="Cambria"/>
        </w:rPr>
        <w:t xml:space="preserve">to </w:t>
      </w:r>
      <w:del w:id="1067" w:author="HomeUser" w:date="2013-03-01T16:36:00Z">
        <w:r w:rsidDel="005B033B">
          <w:rPr>
            <w:rFonts w:ascii="Cambria" w:hAnsi="Cambria"/>
          </w:rPr>
          <w:delText xml:space="preserve">Increased </w:delText>
        </w:r>
      </w:del>
      <w:ins w:id="1068" w:author="HomeUser" w:date="2013-03-01T16:36:00Z">
        <w:r w:rsidR="005B033B">
          <w:rPr>
            <w:rFonts w:ascii="Cambria" w:hAnsi="Cambria"/>
          </w:rPr>
          <w:t>i</w:t>
        </w:r>
        <w:r w:rsidR="005B033B">
          <w:rPr>
            <w:rFonts w:ascii="Cambria" w:hAnsi="Cambria"/>
          </w:rPr>
          <w:t xml:space="preserve">ncreased </w:t>
        </w:r>
      </w:ins>
      <w:del w:id="1069" w:author="HomeUser" w:date="2013-03-01T16:36:00Z">
        <w:r w:rsidDel="005B033B">
          <w:rPr>
            <w:rFonts w:ascii="Cambria" w:hAnsi="Cambria"/>
          </w:rPr>
          <w:delText xml:space="preserve">Atmospheric </w:delText>
        </w:r>
      </w:del>
      <w:ins w:id="1070" w:author="HomeUser" w:date="2013-03-01T16:36:00Z">
        <w:r w:rsidR="005B033B">
          <w:rPr>
            <w:rFonts w:ascii="Cambria" w:hAnsi="Cambria"/>
          </w:rPr>
          <w:t>a</w:t>
        </w:r>
        <w:r w:rsidR="005B033B">
          <w:rPr>
            <w:rFonts w:ascii="Cambria" w:hAnsi="Cambria"/>
          </w:rPr>
          <w:t xml:space="preserve">tmospheric </w:t>
        </w:r>
      </w:ins>
      <w:r>
        <w:rPr>
          <w:rFonts w:ascii="Cambria" w:hAnsi="Cambria"/>
        </w:rPr>
        <w:t>CO</w:t>
      </w:r>
      <w:r w:rsidRPr="00CC2743">
        <w:rPr>
          <w:rFonts w:ascii="Cambria" w:hAnsi="Cambria"/>
          <w:vertAlign w:val="subscript"/>
          <w:rPrChange w:id="1071" w:author="Lisa" w:date="2013-02-23T19:33:00Z">
            <w:rPr>
              <w:rFonts w:ascii="Cambria" w:hAnsi="Cambria"/>
            </w:rPr>
          </w:rPrChange>
        </w:rPr>
        <w:t>2</w:t>
      </w:r>
      <w:r>
        <w:rPr>
          <w:rFonts w:ascii="Cambria" w:hAnsi="Cambria"/>
        </w:rPr>
        <w:t xml:space="preserve">, </w:t>
      </w:r>
      <w:r>
        <w:rPr>
          <w:rFonts w:ascii="Cambria" w:hAnsi="Cambria"/>
          <w:i/>
        </w:rPr>
        <w:t>Critical Reviews in Plant Sciences</w:t>
      </w:r>
      <w:r>
        <w:rPr>
          <w:rFonts w:ascii="Cambria" w:hAnsi="Cambria"/>
        </w:rPr>
        <w:t xml:space="preserve">, </w:t>
      </w:r>
      <w:r>
        <w:rPr>
          <w:rFonts w:ascii="Cambria" w:hAnsi="Cambria"/>
          <w:i/>
        </w:rPr>
        <w:t>26</w:t>
      </w:r>
      <w:r>
        <w:rPr>
          <w:rFonts w:ascii="Cambria" w:hAnsi="Cambria"/>
        </w:rPr>
        <w:t>(5-6), 265–283.</w:t>
      </w:r>
    </w:p>
    <w:p w:rsidR="00CC2743" w:rsidRDefault="00CC2743">
      <w:pPr>
        <w:pStyle w:val="Textbody"/>
        <w:ind w:left="480" w:hanging="480"/>
      </w:pPr>
      <w:r>
        <w:rPr>
          <w:rFonts w:ascii="Cambria" w:hAnsi="Cambria"/>
        </w:rPr>
        <w:t xml:space="preserve">Jacoby, G. C. (1997), Tree rings, carbon dioxide, and climatic change, </w:t>
      </w:r>
      <w:r>
        <w:rPr>
          <w:rFonts w:ascii="Cambria" w:hAnsi="Cambria"/>
          <w:i/>
        </w:rPr>
        <w:t>Proceedings of the National Academy of Sciences</w:t>
      </w:r>
      <w:r>
        <w:rPr>
          <w:rFonts w:ascii="Cambria" w:hAnsi="Cambria"/>
        </w:rPr>
        <w:t xml:space="preserve">, </w:t>
      </w:r>
      <w:r>
        <w:rPr>
          <w:rFonts w:ascii="Cambria" w:hAnsi="Cambria"/>
          <w:i/>
        </w:rPr>
        <w:t>94</w:t>
      </w:r>
      <w:r>
        <w:rPr>
          <w:rFonts w:ascii="Cambria" w:hAnsi="Cambria"/>
        </w:rPr>
        <w:t>(16), 8350–8353, doi:10.1073/pnas.94.16.8350.</w:t>
      </w:r>
    </w:p>
    <w:p w:rsidR="00CC2743" w:rsidRDefault="00CC2743">
      <w:pPr>
        <w:pStyle w:val="Textbody"/>
        <w:ind w:left="480" w:hanging="480"/>
      </w:pPr>
      <w:r>
        <w:rPr>
          <w:rFonts w:ascii="Cambria" w:hAnsi="Cambria"/>
        </w:rPr>
        <w:t xml:space="preserve">Körner, C., R. Asshoff, O. Bignucolo, S. Hättenschwiler, S. G. Keel, S. Peláez-Riedl, S. Pepin, R. T. W. Siegwolf, and G. Zotz (2005), Carbon </w:t>
      </w:r>
      <w:del w:id="1072" w:author="HomeUser" w:date="2013-03-01T16:36:00Z">
        <w:r w:rsidDel="005B033B">
          <w:rPr>
            <w:rFonts w:ascii="Cambria" w:hAnsi="Cambria"/>
          </w:rPr>
          <w:delText xml:space="preserve">Flux </w:delText>
        </w:r>
      </w:del>
      <w:ins w:id="1073" w:author="HomeUser" w:date="2013-03-01T16:36:00Z">
        <w:r w:rsidR="005B033B">
          <w:rPr>
            <w:rFonts w:ascii="Cambria" w:hAnsi="Cambria"/>
          </w:rPr>
          <w:t>f</w:t>
        </w:r>
        <w:r w:rsidR="005B033B">
          <w:rPr>
            <w:rFonts w:ascii="Cambria" w:hAnsi="Cambria"/>
          </w:rPr>
          <w:t xml:space="preserve">lux </w:t>
        </w:r>
      </w:ins>
      <w:r>
        <w:rPr>
          <w:rFonts w:ascii="Cambria" w:hAnsi="Cambria"/>
        </w:rPr>
        <w:t xml:space="preserve">and </w:t>
      </w:r>
      <w:del w:id="1074" w:author="HomeUser" w:date="2013-03-01T16:36:00Z">
        <w:r w:rsidDel="005B033B">
          <w:rPr>
            <w:rFonts w:ascii="Cambria" w:hAnsi="Cambria"/>
          </w:rPr>
          <w:delText xml:space="preserve">Growth </w:delText>
        </w:r>
      </w:del>
      <w:ins w:id="1075" w:author="HomeUser" w:date="2013-03-01T16:36:00Z">
        <w:r w:rsidR="005B033B">
          <w:rPr>
            <w:rFonts w:ascii="Cambria" w:hAnsi="Cambria"/>
          </w:rPr>
          <w:t>g</w:t>
        </w:r>
        <w:r w:rsidR="005B033B">
          <w:rPr>
            <w:rFonts w:ascii="Cambria" w:hAnsi="Cambria"/>
          </w:rPr>
          <w:t xml:space="preserve">rowth </w:t>
        </w:r>
      </w:ins>
      <w:r>
        <w:rPr>
          <w:rFonts w:ascii="Cambria" w:hAnsi="Cambria"/>
        </w:rPr>
        <w:t xml:space="preserve">in </w:t>
      </w:r>
      <w:del w:id="1076" w:author="HomeUser" w:date="2013-03-01T16:36:00Z">
        <w:r w:rsidDel="005B033B">
          <w:rPr>
            <w:rFonts w:ascii="Cambria" w:hAnsi="Cambria"/>
          </w:rPr>
          <w:delText xml:space="preserve">Mature </w:delText>
        </w:r>
      </w:del>
      <w:ins w:id="1077" w:author="HomeUser" w:date="2013-03-01T16:36:00Z">
        <w:r w:rsidR="005B033B">
          <w:rPr>
            <w:rFonts w:ascii="Cambria" w:hAnsi="Cambria"/>
          </w:rPr>
          <w:t>m</w:t>
        </w:r>
        <w:r w:rsidR="005B033B">
          <w:rPr>
            <w:rFonts w:ascii="Cambria" w:hAnsi="Cambria"/>
          </w:rPr>
          <w:t xml:space="preserve">ature </w:t>
        </w:r>
      </w:ins>
      <w:del w:id="1078" w:author="HomeUser" w:date="2013-03-01T16:36:00Z">
        <w:r w:rsidDel="005B033B">
          <w:rPr>
            <w:rFonts w:ascii="Cambria" w:hAnsi="Cambria"/>
          </w:rPr>
          <w:delText xml:space="preserve">Deciduous </w:delText>
        </w:r>
      </w:del>
      <w:ins w:id="1079" w:author="HomeUser" w:date="2013-03-01T16:36:00Z">
        <w:r w:rsidR="005B033B">
          <w:rPr>
            <w:rFonts w:ascii="Cambria" w:hAnsi="Cambria"/>
          </w:rPr>
          <w:t>d</w:t>
        </w:r>
        <w:r w:rsidR="005B033B">
          <w:rPr>
            <w:rFonts w:ascii="Cambria" w:hAnsi="Cambria"/>
          </w:rPr>
          <w:t xml:space="preserve">eciduous </w:t>
        </w:r>
      </w:ins>
      <w:del w:id="1080" w:author="HomeUser" w:date="2013-03-01T16:36:00Z">
        <w:r w:rsidDel="005B033B">
          <w:rPr>
            <w:rFonts w:ascii="Cambria" w:hAnsi="Cambria"/>
          </w:rPr>
          <w:delText xml:space="preserve">Forest </w:delText>
        </w:r>
      </w:del>
      <w:ins w:id="1081" w:author="HomeUser" w:date="2013-03-01T16:36:00Z">
        <w:r w:rsidR="005B033B">
          <w:rPr>
            <w:rFonts w:ascii="Cambria" w:hAnsi="Cambria"/>
          </w:rPr>
          <w:t>f</w:t>
        </w:r>
        <w:r w:rsidR="005B033B">
          <w:rPr>
            <w:rFonts w:ascii="Cambria" w:hAnsi="Cambria"/>
          </w:rPr>
          <w:t xml:space="preserve">orest </w:t>
        </w:r>
      </w:ins>
      <w:del w:id="1082" w:author="HomeUser" w:date="2013-03-01T16:36:00Z">
        <w:r w:rsidDel="005B033B">
          <w:rPr>
            <w:rFonts w:ascii="Cambria" w:hAnsi="Cambria"/>
          </w:rPr>
          <w:delText xml:space="preserve">Trees </w:delText>
        </w:r>
      </w:del>
      <w:ins w:id="1083" w:author="HomeUser" w:date="2013-03-01T16:36:00Z">
        <w:r w:rsidR="005B033B">
          <w:rPr>
            <w:rFonts w:ascii="Cambria" w:hAnsi="Cambria"/>
          </w:rPr>
          <w:t>t</w:t>
        </w:r>
        <w:r w:rsidR="005B033B">
          <w:rPr>
            <w:rFonts w:ascii="Cambria" w:hAnsi="Cambria"/>
          </w:rPr>
          <w:t xml:space="preserve">rees </w:t>
        </w:r>
      </w:ins>
      <w:del w:id="1084" w:author="HomeUser" w:date="2013-03-01T16:36:00Z">
        <w:r w:rsidDel="005B033B">
          <w:rPr>
            <w:rFonts w:ascii="Cambria" w:hAnsi="Cambria"/>
          </w:rPr>
          <w:delText xml:space="preserve">Exposed </w:delText>
        </w:r>
      </w:del>
      <w:ins w:id="1085" w:author="HomeUser" w:date="2013-03-01T16:36:00Z">
        <w:r w:rsidR="005B033B">
          <w:rPr>
            <w:rFonts w:ascii="Cambria" w:hAnsi="Cambria"/>
          </w:rPr>
          <w:t>e</w:t>
        </w:r>
        <w:r w:rsidR="005B033B">
          <w:rPr>
            <w:rFonts w:ascii="Cambria" w:hAnsi="Cambria"/>
          </w:rPr>
          <w:t xml:space="preserve">xposed </w:t>
        </w:r>
      </w:ins>
      <w:r>
        <w:rPr>
          <w:rFonts w:ascii="Cambria" w:hAnsi="Cambria"/>
        </w:rPr>
        <w:t xml:space="preserve">to </w:t>
      </w:r>
      <w:del w:id="1086" w:author="HomeUser" w:date="2013-03-01T16:36:00Z">
        <w:r w:rsidDel="005B033B">
          <w:rPr>
            <w:rFonts w:ascii="Cambria" w:hAnsi="Cambria"/>
          </w:rPr>
          <w:delText xml:space="preserve">Elevated </w:delText>
        </w:r>
      </w:del>
      <w:ins w:id="1087" w:author="HomeUser" w:date="2013-03-01T16:36:00Z">
        <w:r w:rsidR="005B033B">
          <w:rPr>
            <w:rFonts w:ascii="Cambria" w:hAnsi="Cambria"/>
          </w:rPr>
          <w:t>e</w:t>
        </w:r>
        <w:r w:rsidR="005B033B">
          <w:rPr>
            <w:rFonts w:ascii="Cambria" w:hAnsi="Cambria"/>
          </w:rPr>
          <w:t xml:space="preserve">levated </w:t>
        </w:r>
      </w:ins>
      <w:r>
        <w:rPr>
          <w:rFonts w:ascii="Cambria" w:hAnsi="Cambria"/>
        </w:rPr>
        <w:t>CO</w:t>
      </w:r>
      <w:r w:rsidRPr="00CC2743">
        <w:rPr>
          <w:rFonts w:ascii="Cambria" w:hAnsi="Cambria"/>
          <w:vertAlign w:val="subscript"/>
          <w:rPrChange w:id="1088" w:author="Lisa" w:date="2013-02-23T19:33:00Z">
            <w:rPr>
              <w:rFonts w:ascii="Cambria" w:hAnsi="Cambria"/>
              <w:sz w:val="16"/>
            </w:rPr>
          </w:rPrChange>
        </w:rPr>
        <w:t>2</w:t>
      </w:r>
      <w:r>
        <w:rPr>
          <w:rFonts w:ascii="Cambria" w:hAnsi="Cambria"/>
        </w:rPr>
        <w:t xml:space="preserve">, </w:t>
      </w:r>
      <w:r>
        <w:rPr>
          <w:rFonts w:ascii="Cambria" w:hAnsi="Cambria"/>
          <w:i/>
        </w:rPr>
        <w:t>Science</w:t>
      </w:r>
      <w:r>
        <w:rPr>
          <w:rFonts w:ascii="Cambria" w:hAnsi="Cambria"/>
        </w:rPr>
        <w:t xml:space="preserve">, </w:t>
      </w:r>
      <w:r>
        <w:rPr>
          <w:rFonts w:ascii="Cambria" w:hAnsi="Cambria"/>
          <w:i/>
        </w:rPr>
        <w:t>309</w:t>
      </w:r>
      <w:r>
        <w:rPr>
          <w:rFonts w:ascii="Cambria" w:hAnsi="Cambria"/>
        </w:rPr>
        <w:t>(5739), 1360–1362.</w:t>
      </w:r>
    </w:p>
    <w:p w:rsidR="00CC2743" w:rsidRDefault="00CC2743">
      <w:pPr>
        <w:pStyle w:val="Textbody"/>
        <w:ind w:left="480" w:hanging="480"/>
      </w:pPr>
      <w:r>
        <w:rPr>
          <w:rFonts w:ascii="Cambria" w:hAnsi="Cambria"/>
        </w:rPr>
        <w:lastRenderedPageBreak/>
        <w:t xml:space="preserve">LaMarche, V. C., D. A. Graybill, H. C. Fritts, and M. R. Rose (1984), Increasing </w:t>
      </w:r>
      <w:commentRangeStart w:id="1089"/>
      <w:del w:id="1090" w:author="HomeUser" w:date="2013-03-01T16:36:00Z">
        <w:r w:rsidDel="005B033B">
          <w:rPr>
            <w:rFonts w:ascii="Cambria" w:hAnsi="Cambria"/>
          </w:rPr>
          <w:delText xml:space="preserve">Atmospheric </w:delText>
        </w:r>
      </w:del>
      <w:ins w:id="1091" w:author="HomeUser" w:date="2013-03-01T16:36:00Z">
        <w:r w:rsidR="005B033B">
          <w:rPr>
            <w:rFonts w:ascii="Cambria" w:hAnsi="Cambria"/>
          </w:rPr>
          <w:t>a</w:t>
        </w:r>
        <w:r w:rsidR="005B033B">
          <w:rPr>
            <w:rFonts w:ascii="Cambria" w:hAnsi="Cambria"/>
          </w:rPr>
          <w:t xml:space="preserve">tmospheric </w:t>
        </w:r>
      </w:ins>
      <w:del w:id="1092" w:author="HomeUser" w:date="2013-03-01T16:36:00Z">
        <w:r w:rsidDel="005B033B">
          <w:rPr>
            <w:rFonts w:ascii="Cambria" w:hAnsi="Cambria"/>
          </w:rPr>
          <w:delText xml:space="preserve">Carbon </w:delText>
        </w:r>
      </w:del>
      <w:ins w:id="1093" w:author="HomeUser" w:date="2013-03-01T16:36:00Z">
        <w:r w:rsidR="005B033B">
          <w:rPr>
            <w:rFonts w:ascii="Cambria" w:hAnsi="Cambria"/>
          </w:rPr>
          <w:t>c</w:t>
        </w:r>
        <w:r w:rsidR="005B033B">
          <w:rPr>
            <w:rFonts w:ascii="Cambria" w:hAnsi="Cambria"/>
          </w:rPr>
          <w:t xml:space="preserve">arbon </w:t>
        </w:r>
      </w:ins>
      <w:del w:id="1094" w:author="HomeUser" w:date="2013-03-01T16:36:00Z">
        <w:r w:rsidDel="005B033B">
          <w:rPr>
            <w:rFonts w:ascii="Cambria" w:hAnsi="Cambria"/>
          </w:rPr>
          <w:delText>Dioxide</w:delText>
        </w:r>
      </w:del>
      <w:ins w:id="1095" w:author="HomeUser" w:date="2013-03-01T16:36:00Z">
        <w:r w:rsidR="005B033B">
          <w:rPr>
            <w:rFonts w:ascii="Cambria" w:hAnsi="Cambria"/>
          </w:rPr>
          <w:t>d</w:t>
        </w:r>
        <w:r w:rsidR="005B033B">
          <w:rPr>
            <w:rFonts w:ascii="Cambria" w:hAnsi="Cambria"/>
          </w:rPr>
          <w:t>ioxide</w:t>
        </w:r>
      </w:ins>
      <w:r>
        <w:rPr>
          <w:rFonts w:ascii="Cambria" w:hAnsi="Cambria"/>
        </w:rPr>
        <w:t xml:space="preserve">: </w:t>
      </w:r>
      <w:del w:id="1096" w:author="HomeUser" w:date="2013-03-01T16:37:00Z">
        <w:r w:rsidDel="005B033B">
          <w:rPr>
            <w:rFonts w:ascii="Cambria" w:hAnsi="Cambria"/>
          </w:rPr>
          <w:delText xml:space="preserve">Tree </w:delText>
        </w:r>
      </w:del>
      <w:ins w:id="1097" w:author="HomeUser" w:date="2013-03-01T16:37:00Z">
        <w:r w:rsidR="005B033B">
          <w:rPr>
            <w:rFonts w:ascii="Cambria" w:hAnsi="Cambria"/>
          </w:rPr>
          <w:t>t</w:t>
        </w:r>
        <w:r w:rsidR="005B033B">
          <w:rPr>
            <w:rFonts w:ascii="Cambria" w:hAnsi="Cambria"/>
          </w:rPr>
          <w:t xml:space="preserve">ree </w:t>
        </w:r>
      </w:ins>
      <w:del w:id="1098" w:author="HomeUser" w:date="2013-03-01T16:37:00Z">
        <w:r w:rsidDel="005B033B">
          <w:rPr>
            <w:rFonts w:ascii="Cambria" w:hAnsi="Cambria"/>
          </w:rPr>
          <w:delText xml:space="preserve">Ring </w:delText>
        </w:r>
      </w:del>
      <w:ins w:id="1099" w:author="HomeUser" w:date="2013-03-01T16:37:00Z">
        <w:r w:rsidR="005B033B">
          <w:rPr>
            <w:rFonts w:ascii="Cambria" w:hAnsi="Cambria"/>
          </w:rPr>
          <w:t>r</w:t>
        </w:r>
        <w:r w:rsidR="005B033B">
          <w:rPr>
            <w:rFonts w:ascii="Cambria" w:hAnsi="Cambria"/>
          </w:rPr>
          <w:t xml:space="preserve">ing </w:t>
        </w:r>
      </w:ins>
      <w:del w:id="1100" w:author="HomeUser" w:date="2013-03-01T16:37:00Z">
        <w:r w:rsidDel="005B033B">
          <w:rPr>
            <w:rFonts w:ascii="Cambria" w:hAnsi="Cambria"/>
          </w:rPr>
          <w:delText xml:space="preserve">Evidence </w:delText>
        </w:r>
      </w:del>
      <w:ins w:id="1101" w:author="HomeUser" w:date="2013-03-01T16:37:00Z">
        <w:r w:rsidR="005B033B">
          <w:rPr>
            <w:rFonts w:ascii="Cambria" w:hAnsi="Cambria"/>
          </w:rPr>
          <w:t>e</w:t>
        </w:r>
        <w:r w:rsidR="005B033B">
          <w:rPr>
            <w:rFonts w:ascii="Cambria" w:hAnsi="Cambria"/>
          </w:rPr>
          <w:t xml:space="preserve">vidence </w:t>
        </w:r>
      </w:ins>
      <w:r>
        <w:rPr>
          <w:rFonts w:ascii="Cambria" w:hAnsi="Cambria"/>
        </w:rPr>
        <w:t xml:space="preserve">for </w:t>
      </w:r>
      <w:del w:id="1102" w:author="HomeUser" w:date="2013-03-01T16:37:00Z">
        <w:r w:rsidDel="005B033B">
          <w:rPr>
            <w:rFonts w:ascii="Cambria" w:hAnsi="Cambria"/>
          </w:rPr>
          <w:delText xml:space="preserve">Growth </w:delText>
        </w:r>
      </w:del>
      <w:ins w:id="1103" w:author="HomeUser" w:date="2013-03-01T16:37:00Z">
        <w:r w:rsidR="005B033B">
          <w:rPr>
            <w:rFonts w:ascii="Cambria" w:hAnsi="Cambria"/>
          </w:rPr>
          <w:t>g</w:t>
        </w:r>
        <w:r w:rsidR="005B033B">
          <w:rPr>
            <w:rFonts w:ascii="Cambria" w:hAnsi="Cambria"/>
          </w:rPr>
          <w:t xml:space="preserve">rowth </w:t>
        </w:r>
      </w:ins>
      <w:del w:id="1104" w:author="HomeUser" w:date="2013-03-01T16:37:00Z">
        <w:r w:rsidDel="005B033B">
          <w:rPr>
            <w:rFonts w:ascii="Cambria" w:hAnsi="Cambria"/>
          </w:rPr>
          <w:delText xml:space="preserve">Enhancement </w:delText>
        </w:r>
      </w:del>
      <w:ins w:id="1105" w:author="HomeUser" w:date="2013-03-01T16:37:00Z">
        <w:r w:rsidR="005B033B">
          <w:rPr>
            <w:rFonts w:ascii="Cambria" w:hAnsi="Cambria"/>
          </w:rPr>
          <w:t>e</w:t>
        </w:r>
        <w:r w:rsidR="005B033B">
          <w:rPr>
            <w:rFonts w:ascii="Cambria" w:hAnsi="Cambria"/>
          </w:rPr>
          <w:t xml:space="preserve">nhancement </w:t>
        </w:r>
      </w:ins>
      <w:r>
        <w:rPr>
          <w:rFonts w:ascii="Cambria" w:hAnsi="Cambria"/>
        </w:rPr>
        <w:t xml:space="preserve">in </w:t>
      </w:r>
      <w:del w:id="1106" w:author="HomeUser" w:date="2013-03-01T16:37:00Z">
        <w:r w:rsidDel="005B033B">
          <w:rPr>
            <w:rFonts w:ascii="Cambria" w:hAnsi="Cambria"/>
          </w:rPr>
          <w:delText xml:space="preserve">Natural </w:delText>
        </w:r>
      </w:del>
      <w:ins w:id="1107" w:author="HomeUser" w:date="2013-03-01T16:37:00Z">
        <w:r w:rsidR="005B033B">
          <w:rPr>
            <w:rFonts w:ascii="Cambria" w:hAnsi="Cambria"/>
          </w:rPr>
          <w:t>n</w:t>
        </w:r>
        <w:r w:rsidR="005B033B">
          <w:rPr>
            <w:rFonts w:ascii="Cambria" w:hAnsi="Cambria"/>
          </w:rPr>
          <w:t xml:space="preserve">atural </w:t>
        </w:r>
      </w:ins>
      <w:r>
        <w:rPr>
          <w:rFonts w:ascii="Cambria" w:hAnsi="Cambria"/>
        </w:rPr>
        <w:t>Vegetation</w:t>
      </w:r>
      <w:commentRangeEnd w:id="1089"/>
      <w:r>
        <w:rPr>
          <w:rStyle w:val="CommentReference"/>
          <w:szCs w:val="18"/>
        </w:rPr>
        <w:commentReference w:id="1089"/>
      </w:r>
      <w:r>
        <w:rPr>
          <w:rFonts w:ascii="Cambria" w:hAnsi="Cambria"/>
        </w:rPr>
        <w:t xml:space="preserve">, </w:t>
      </w:r>
      <w:r>
        <w:rPr>
          <w:rFonts w:ascii="Cambria" w:hAnsi="Cambria"/>
          <w:i/>
        </w:rPr>
        <w:t>Science</w:t>
      </w:r>
      <w:r>
        <w:rPr>
          <w:rFonts w:ascii="Cambria" w:hAnsi="Cambria"/>
        </w:rPr>
        <w:t xml:space="preserve">, </w:t>
      </w:r>
      <w:r>
        <w:rPr>
          <w:rFonts w:ascii="Cambria" w:hAnsi="Cambria"/>
          <w:i/>
        </w:rPr>
        <w:t>225</w:t>
      </w:r>
      <w:r>
        <w:rPr>
          <w:rFonts w:ascii="Cambria" w:hAnsi="Cambria"/>
        </w:rPr>
        <w:t>(4666), 1019–1021.</w:t>
      </w:r>
    </w:p>
    <w:p w:rsidR="00CC2743" w:rsidRDefault="00CC2743">
      <w:pPr>
        <w:pStyle w:val="Textbody"/>
        <w:ind w:left="480" w:hanging="480"/>
      </w:pPr>
      <w:r>
        <w:rPr>
          <w:rFonts w:ascii="Cambria" w:hAnsi="Cambria"/>
        </w:rPr>
        <w:t xml:space="preserve">Larsen, C. P. S., and G. M. MacDonald (1995), Relations between tree-ring widths, climate, and annual area burned in the boreal forest of Alberta, </w:t>
      </w:r>
      <w:r>
        <w:rPr>
          <w:rFonts w:ascii="Cambria" w:hAnsi="Cambria"/>
          <w:i/>
        </w:rPr>
        <w:t>Canadian Journal of Forest Research</w:t>
      </w:r>
      <w:r>
        <w:rPr>
          <w:rFonts w:ascii="Cambria" w:hAnsi="Cambria"/>
        </w:rPr>
        <w:t xml:space="preserve">, </w:t>
      </w:r>
      <w:r>
        <w:rPr>
          <w:rFonts w:ascii="Cambria" w:hAnsi="Cambria"/>
          <w:i/>
        </w:rPr>
        <w:t>25</w:t>
      </w:r>
      <w:r>
        <w:rPr>
          <w:rFonts w:ascii="Cambria" w:hAnsi="Cambria"/>
        </w:rPr>
        <w:t>(11), 1746–1755, doi:10.1139/x95-189.</w:t>
      </w:r>
    </w:p>
    <w:p w:rsidR="00CC2743" w:rsidRDefault="00CC2743">
      <w:pPr>
        <w:pStyle w:val="Textbody"/>
        <w:ind w:left="480" w:hanging="480"/>
      </w:pPr>
      <w:r>
        <w:rPr>
          <w:rFonts w:ascii="Cambria" w:hAnsi="Cambria"/>
        </w:rPr>
        <w:t xml:space="preserve">Leavitt, S. W. (2008), Tree-ring isotopic pooling without regard to mass: No difference from averaging d13C values of each tree, </w:t>
      </w:r>
      <w:r>
        <w:rPr>
          <w:rFonts w:ascii="Cambria" w:hAnsi="Cambria"/>
          <w:i/>
        </w:rPr>
        <w:t>Chemical Geology</w:t>
      </w:r>
      <w:r>
        <w:rPr>
          <w:rFonts w:ascii="Cambria" w:hAnsi="Cambria"/>
        </w:rPr>
        <w:t xml:space="preserve">, </w:t>
      </w:r>
      <w:r>
        <w:rPr>
          <w:rFonts w:ascii="Cambria" w:hAnsi="Cambria"/>
          <w:i/>
        </w:rPr>
        <w:t>252</w:t>
      </w:r>
      <w:r>
        <w:rPr>
          <w:rFonts w:ascii="Cambria" w:hAnsi="Cambria"/>
        </w:rPr>
        <w:t>, 52–55.</w:t>
      </w:r>
    </w:p>
    <w:p w:rsidR="00CC2743" w:rsidRDefault="00CC2743">
      <w:pPr>
        <w:pStyle w:val="Textbody"/>
        <w:ind w:left="480" w:hanging="480"/>
      </w:pPr>
      <w:r>
        <w:rPr>
          <w:rFonts w:ascii="Cambria" w:hAnsi="Cambria"/>
        </w:rPr>
        <w:t xml:space="preserve">Leavitt, S. W. (2010), Tree-ring C–H–O isotope variability and sampling, </w:t>
      </w:r>
      <w:r>
        <w:rPr>
          <w:rFonts w:ascii="Cambria" w:hAnsi="Cambria"/>
          <w:i/>
        </w:rPr>
        <w:t>Science of The Total Environment</w:t>
      </w:r>
      <w:r>
        <w:rPr>
          <w:rFonts w:ascii="Cambria" w:hAnsi="Cambria"/>
        </w:rPr>
        <w:t xml:space="preserve">, </w:t>
      </w:r>
      <w:r>
        <w:rPr>
          <w:rFonts w:ascii="Cambria" w:hAnsi="Cambria"/>
          <w:i/>
        </w:rPr>
        <w:t>408</w:t>
      </w:r>
      <w:r>
        <w:rPr>
          <w:rFonts w:ascii="Cambria" w:hAnsi="Cambria"/>
        </w:rPr>
        <w:t>(22), 5244–5253.</w:t>
      </w:r>
    </w:p>
    <w:p w:rsidR="00CC2743" w:rsidRDefault="00CC2743">
      <w:pPr>
        <w:pStyle w:val="Textbody"/>
        <w:ind w:left="480" w:hanging="480"/>
      </w:pPr>
      <w:r>
        <w:rPr>
          <w:rFonts w:ascii="Cambria" w:hAnsi="Cambria"/>
        </w:rPr>
        <w:t>Liñán, I. D., E. Gutiérrez, G. Helle, I. Heinrich, L.</w:t>
      </w:r>
      <w:ins w:id="1108" w:author="Lisa" w:date="2013-02-23T19:48:00Z">
        <w:r>
          <w:rPr>
            <w:rFonts w:ascii="Cambria" w:hAnsi="Cambria"/>
          </w:rPr>
          <w:t xml:space="preserve"> </w:t>
        </w:r>
      </w:ins>
      <w:r>
        <w:rPr>
          <w:rFonts w:ascii="Cambria" w:hAnsi="Cambria"/>
        </w:rPr>
        <w:t>Andreu-Hayles, O. Planells, M. Leuenberger, C. B</w:t>
      </w:r>
      <w:ins w:id="1109" w:author="HomeUser" w:date="2013-03-01T16:37:00Z">
        <w:r w:rsidR="005B033B">
          <w:rPr>
            <w:rFonts w:ascii="Cambria" w:hAnsi="Cambria"/>
          </w:rPr>
          <w:t>u</w:t>
        </w:r>
      </w:ins>
      <w:del w:id="1110" w:author="HomeUser" w:date="2013-03-01T16:37:00Z">
        <w:r w:rsidDel="005B033B">
          <w:rPr>
            <w:rFonts w:ascii="Kozuka Gothic Pro B" w:eastAsia="Kozuka Gothic Pro B" w:hAnsi="Kozuka Gothic Pro B" w:cs="Kozuka Gothic Pro B" w:hint="eastAsia"/>
          </w:rPr>
          <w:delText>�</w:delText>
        </w:r>
      </w:del>
      <w:r>
        <w:rPr>
          <w:rFonts w:ascii="Cambria" w:hAnsi="Cambria"/>
        </w:rPr>
        <w:t xml:space="preserve">rger, and G. Schleser (2011), Pooled versus separate measurements of tree-ring stable isotopes, </w:t>
      </w:r>
      <w:r>
        <w:rPr>
          <w:rFonts w:ascii="Cambria" w:hAnsi="Cambria"/>
          <w:i/>
        </w:rPr>
        <w:t>Science of The Total Environment</w:t>
      </w:r>
      <w:r>
        <w:rPr>
          <w:rFonts w:ascii="Cambria" w:hAnsi="Cambria"/>
        </w:rPr>
        <w:t xml:space="preserve">, </w:t>
      </w:r>
      <w:r>
        <w:rPr>
          <w:rFonts w:ascii="Cambria" w:hAnsi="Cambria"/>
          <w:i/>
        </w:rPr>
        <w:t>409</w:t>
      </w:r>
      <w:r>
        <w:rPr>
          <w:rFonts w:ascii="Cambria" w:hAnsi="Cambria"/>
        </w:rPr>
        <w:t>, 2244–2251.</w:t>
      </w:r>
    </w:p>
    <w:p w:rsidR="00CC2743" w:rsidRDefault="00CC2743">
      <w:pPr>
        <w:pStyle w:val="Textbody"/>
        <w:ind w:left="480" w:hanging="480"/>
      </w:pPr>
      <w:r>
        <w:rPr>
          <w:rFonts w:ascii="Cambria" w:hAnsi="Cambria"/>
        </w:rPr>
        <w:t xml:space="preserve">Loehle, C. (2009), A mathematical analysis of the divergence problem in dendroclimatology, </w:t>
      </w:r>
      <w:r>
        <w:rPr>
          <w:rFonts w:ascii="Cambria" w:hAnsi="Cambria"/>
          <w:i/>
        </w:rPr>
        <w:t>Climatic Change</w:t>
      </w:r>
      <w:r>
        <w:rPr>
          <w:rFonts w:ascii="Cambria" w:hAnsi="Cambria"/>
        </w:rPr>
        <w:t xml:space="preserve">, </w:t>
      </w:r>
      <w:r>
        <w:rPr>
          <w:rFonts w:ascii="Cambria" w:hAnsi="Cambria"/>
          <w:i/>
        </w:rPr>
        <w:t>94</w:t>
      </w:r>
      <w:r>
        <w:rPr>
          <w:rFonts w:ascii="Cambria" w:hAnsi="Cambria"/>
        </w:rPr>
        <w:t>(3-4), 233–245, doi:10.1007/s10584-008-9488-8.</w:t>
      </w:r>
    </w:p>
    <w:p w:rsidR="00CC2743" w:rsidRDefault="00CC2743">
      <w:pPr>
        <w:pStyle w:val="Textbody"/>
        <w:numPr>
          <w:ins w:id="1111" w:author="Lisa" w:date="2013-02-23T19:26:00Z"/>
        </w:numPr>
        <w:ind w:left="480" w:hanging="480"/>
        <w:rPr>
          <w:ins w:id="1112" w:author="Lisa" w:date="2013-02-23T19:26:00Z"/>
          <w:rFonts w:ascii="Cambria" w:hAnsi="Cambria"/>
        </w:rPr>
      </w:pPr>
      <w:ins w:id="1113" w:author="Lisa" w:date="2013-02-23T19:26:00Z">
        <w:r>
          <w:rPr>
            <w:rFonts w:ascii="Cambria" w:hAnsi="Cambria"/>
          </w:rPr>
          <w:t>McCarroll and Loader</w:t>
        </w:r>
      </w:ins>
    </w:p>
    <w:p w:rsidR="00CC2743" w:rsidRDefault="00CC2743">
      <w:pPr>
        <w:pStyle w:val="Textbody"/>
        <w:ind w:left="480" w:hanging="480"/>
      </w:pPr>
      <w:r>
        <w:rPr>
          <w:rFonts w:ascii="Cambria" w:hAnsi="Cambria"/>
        </w:rPr>
        <w:t xml:space="preserve">McKenney, D. W., J. H. Pedlar, P. Papadopol, and M. F. Hutchinson (2006), The development of 1901–2000 historical monthly climate models for Canada and the United States, </w:t>
      </w:r>
      <w:r>
        <w:rPr>
          <w:rFonts w:ascii="Cambria" w:hAnsi="Cambria"/>
          <w:i/>
        </w:rPr>
        <w:t>Agricultural and Forest Meteorology</w:t>
      </w:r>
      <w:r>
        <w:rPr>
          <w:rFonts w:ascii="Cambria" w:hAnsi="Cambria"/>
        </w:rPr>
        <w:t xml:space="preserve">, </w:t>
      </w:r>
      <w:r>
        <w:rPr>
          <w:rFonts w:ascii="Cambria" w:hAnsi="Cambria"/>
          <w:i/>
        </w:rPr>
        <w:t>138</w:t>
      </w:r>
      <w:r>
        <w:rPr>
          <w:rFonts w:ascii="Cambria" w:hAnsi="Cambria"/>
        </w:rPr>
        <w:t>(1–4), 69–81.</w:t>
      </w:r>
    </w:p>
    <w:p w:rsidR="00CC2743" w:rsidRDefault="00CC2743">
      <w:pPr>
        <w:pStyle w:val="Textbody"/>
        <w:ind w:left="480" w:hanging="480"/>
      </w:pPr>
      <w:r>
        <w:rPr>
          <w:rFonts w:ascii="Cambria" w:hAnsi="Cambria"/>
        </w:rPr>
        <w:t xml:space="preserve">Nelson, E. A. (2012), Climate </w:t>
      </w:r>
      <w:del w:id="1114" w:author="HomeUser" w:date="2013-03-01T16:37:00Z">
        <w:r w:rsidDel="005B033B">
          <w:rPr>
            <w:rFonts w:ascii="Cambria" w:hAnsi="Cambria"/>
          </w:rPr>
          <w:delText xml:space="preserve">Change </w:delText>
        </w:r>
      </w:del>
      <w:ins w:id="1115" w:author="HomeUser" w:date="2013-03-01T16:37:00Z">
        <w:r w:rsidR="005B033B">
          <w:rPr>
            <w:rFonts w:ascii="Cambria" w:hAnsi="Cambria"/>
          </w:rPr>
          <w:t>c</w:t>
        </w:r>
        <w:r w:rsidR="005B033B">
          <w:rPr>
            <w:rFonts w:ascii="Cambria" w:hAnsi="Cambria"/>
          </w:rPr>
          <w:t xml:space="preserve">hange </w:t>
        </w:r>
      </w:ins>
      <w:r>
        <w:rPr>
          <w:rFonts w:ascii="Cambria" w:hAnsi="Cambria"/>
        </w:rPr>
        <w:t xml:space="preserve">in the </w:t>
      </w:r>
      <w:del w:id="1116" w:author="HomeUser" w:date="2013-03-01T16:37:00Z">
        <w:r w:rsidDel="005B033B">
          <w:rPr>
            <w:rFonts w:ascii="Cambria" w:hAnsi="Cambria"/>
          </w:rPr>
          <w:delText xml:space="preserve">Canadian </w:delText>
        </w:r>
      </w:del>
      <w:ins w:id="1117" w:author="HomeUser" w:date="2013-03-01T16:37:00Z">
        <w:r w:rsidR="005B033B">
          <w:rPr>
            <w:rFonts w:ascii="Cambria" w:hAnsi="Cambria"/>
          </w:rPr>
          <w:t>c</w:t>
        </w:r>
        <w:r w:rsidR="005B033B">
          <w:rPr>
            <w:rFonts w:ascii="Cambria" w:hAnsi="Cambria"/>
          </w:rPr>
          <w:t xml:space="preserve">anadian </w:t>
        </w:r>
      </w:ins>
      <w:del w:id="1118" w:author="HomeUser" w:date="2013-03-01T16:37:00Z">
        <w:r w:rsidDel="005B033B">
          <w:rPr>
            <w:rFonts w:ascii="Cambria" w:hAnsi="Cambria"/>
          </w:rPr>
          <w:delText xml:space="preserve">Boreal </w:delText>
        </w:r>
      </w:del>
      <w:ins w:id="1119" w:author="HomeUser" w:date="2013-03-01T16:37:00Z">
        <w:r w:rsidR="005B033B">
          <w:rPr>
            <w:rFonts w:ascii="Cambria" w:hAnsi="Cambria"/>
          </w:rPr>
          <w:t>b</w:t>
        </w:r>
        <w:r w:rsidR="005B033B">
          <w:rPr>
            <w:rFonts w:ascii="Cambria" w:hAnsi="Cambria"/>
          </w:rPr>
          <w:t xml:space="preserve">oreal </w:t>
        </w:r>
      </w:ins>
      <w:del w:id="1120" w:author="HomeUser" w:date="2013-03-01T16:37:00Z">
        <w:r w:rsidDel="005B033B">
          <w:rPr>
            <w:rFonts w:ascii="Cambria" w:hAnsi="Cambria"/>
          </w:rPr>
          <w:delText>Forest</w:delText>
        </w:r>
      </w:del>
      <w:ins w:id="1121" w:author="HomeUser" w:date="2013-03-01T16:37:00Z">
        <w:r w:rsidR="005B033B">
          <w:rPr>
            <w:rFonts w:ascii="Cambria" w:hAnsi="Cambria"/>
          </w:rPr>
          <w:t>f</w:t>
        </w:r>
        <w:r w:rsidR="005B033B">
          <w:rPr>
            <w:rFonts w:ascii="Cambria" w:hAnsi="Cambria"/>
          </w:rPr>
          <w:t>orest</w:t>
        </w:r>
      </w:ins>
      <w:r>
        <w:rPr>
          <w:rFonts w:ascii="Cambria" w:hAnsi="Cambria"/>
        </w:rPr>
        <w:t xml:space="preserve">: </w:t>
      </w:r>
      <w:del w:id="1122" w:author="HomeUser" w:date="2013-03-01T16:38:00Z">
        <w:r w:rsidDel="005B033B">
          <w:rPr>
            <w:rFonts w:ascii="Cambria" w:hAnsi="Cambria"/>
          </w:rPr>
          <w:delText xml:space="preserve">The </w:delText>
        </w:r>
      </w:del>
      <w:ins w:id="1123" w:author="HomeUser" w:date="2013-03-01T16:38:00Z">
        <w:r w:rsidR="005B033B">
          <w:rPr>
            <w:rFonts w:ascii="Cambria" w:hAnsi="Cambria"/>
          </w:rPr>
          <w:t>t</w:t>
        </w:r>
        <w:r w:rsidR="005B033B">
          <w:rPr>
            <w:rFonts w:ascii="Cambria" w:hAnsi="Cambria"/>
          </w:rPr>
          <w:t xml:space="preserve">he </w:t>
        </w:r>
      </w:ins>
      <w:del w:id="1124" w:author="HomeUser" w:date="2013-03-01T16:38:00Z">
        <w:r w:rsidDel="005B033B">
          <w:rPr>
            <w:rFonts w:ascii="Cambria" w:hAnsi="Cambria"/>
          </w:rPr>
          <w:delText xml:space="preserve">Effect </w:delText>
        </w:r>
      </w:del>
      <w:ins w:id="1125" w:author="HomeUser" w:date="2013-03-01T16:38:00Z">
        <w:r w:rsidR="005B033B">
          <w:rPr>
            <w:rFonts w:ascii="Cambria" w:hAnsi="Cambria"/>
          </w:rPr>
          <w:t>e</w:t>
        </w:r>
        <w:r w:rsidR="005B033B">
          <w:rPr>
            <w:rFonts w:ascii="Cambria" w:hAnsi="Cambria"/>
          </w:rPr>
          <w:t xml:space="preserve">ffect </w:t>
        </w:r>
      </w:ins>
      <w:r>
        <w:rPr>
          <w:rFonts w:ascii="Cambria" w:hAnsi="Cambria"/>
        </w:rPr>
        <w:t xml:space="preserve">of </w:t>
      </w:r>
      <w:del w:id="1126" w:author="HomeUser" w:date="2013-03-01T16:38:00Z">
        <w:r w:rsidDel="005B033B">
          <w:rPr>
            <w:rFonts w:ascii="Cambria" w:hAnsi="Cambria"/>
          </w:rPr>
          <w:delText>Warming</w:delText>
        </w:r>
      </w:del>
      <w:ins w:id="1127" w:author="HomeUser" w:date="2013-03-01T16:38:00Z">
        <w:r w:rsidR="005B033B">
          <w:rPr>
            <w:rFonts w:ascii="Cambria" w:hAnsi="Cambria"/>
          </w:rPr>
          <w:t>w</w:t>
        </w:r>
        <w:r w:rsidR="005B033B">
          <w:rPr>
            <w:rFonts w:ascii="Cambria" w:hAnsi="Cambria"/>
          </w:rPr>
          <w:t>arming</w:t>
        </w:r>
      </w:ins>
      <w:r>
        <w:rPr>
          <w:rFonts w:ascii="Cambria" w:hAnsi="Cambria"/>
        </w:rPr>
        <w:t xml:space="preserve">, </w:t>
      </w:r>
      <w:del w:id="1128" w:author="HomeUser" w:date="2013-03-01T16:38:00Z">
        <w:r w:rsidDel="005B033B">
          <w:rPr>
            <w:rFonts w:ascii="Cambria" w:hAnsi="Cambria"/>
          </w:rPr>
          <w:delText xml:space="preserve">Frost </w:delText>
        </w:r>
      </w:del>
      <w:ins w:id="1129" w:author="HomeUser" w:date="2013-03-01T16:38:00Z">
        <w:r w:rsidR="005B033B">
          <w:rPr>
            <w:rFonts w:ascii="Cambria" w:hAnsi="Cambria"/>
          </w:rPr>
          <w:t>f</w:t>
        </w:r>
        <w:r w:rsidR="005B033B">
          <w:rPr>
            <w:rFonts w:ascii="Cambria" w:hAnsi="Cambria"/>
          </w:rPr>
          <w:t xml:space="preserve">rost </w:t>
        </w:r>
      </w:ins>
      <w:del w:id="1130" w:author="HomeUser" w:date="2013-03-01T16:38:00Z">
        <w:r w:rsidDel="005B033B">
          <w:rPr>
            <w:rFonts w:ascii="Cambria" w:hAnsi="Cambria"/>
          </w:rPr>
          <w:delText>Events</w:delText>
        </w:r>
      </w:del>
      <w:ins w:id="1131" w:author="HomeUser" w:date="2013-03-01T16:38:00Z">
        <w:r w:rsidR="005B033B">
          <w:rPr>
            <w:rFonts w:ascii="Cambria" w:hAnsi="Cambria"/>
          </w:rPr>
          <w:t>e</w:t>
        </w:r>
        <w:r w:rsidR="005B033B">
          <w:rPr>
            <w:rFonts w:ascii="Cambria" w:hAnsi="Cambria"/>
          </w:rPr>
          <w:t>vents</w:t>
        </w:r>
      </w:ins>
      <w:r>
        <w:rPr>
          <w:rFonts w:ascii="Cambria" w:hAnsi="Cambria"/>
        </w:rPr>
        <w:t xml:space="preserve">, </w:t>
      </w:r>
      <w:del w:id="1132" w:author="HomeUser" w:date="2013-03-01T16:38:00Z">
        <w:r w:rsidDel="005B033B">
          <w:rPr>
            <w:rFonts w:ascii="Cambria" w:hAnsi="Cambria"/>
          </w:rPr>
          <w:delText xml:space="preserve">Cloud </w:delText>
        </w:r>
      </w:del>
      <w:ins w:id="1133" w:author="HomeUser" w:date="2013-03-01T16:38:00Z">
        <w:r w:rsidR="005B033B">
          <w:rPr>
            <w:rFonts w:ascii="Cambria" w:hAnsi="Cambria"/>
          </w:rPr>
          <w:t>c</w:t>
        </w:r>
        <w:r w:rsidR="005B033B">
          <w:rPr>
            <w:rFonts w:ascii="Cambria" w:hAnsi="Cambria"/>
          </w:rPr>
          <w:t xml:space="preserve">loud </w:t>
        </w:r>
      </w:ins>
      <w:del w:id="1134" w:author="HomeUser" w:date="2013-03-01T16:38:00Z">
        <w:r w:rsidDel="005B033B">
          <w:rPr>
            <w:rFonts w:ascii="Cambria" w:hAnsi="Cambria"/>
          </w:rPr>
          <w:delText xml:space="preserve">Cover </w:delText>
        </w:r>
      </w:del>
      <w:ins w:id="1135" w:author="HomeUser" w:date="2013-03-01T16:38:00Z">
        <w:r w:rsidR="005B033B">
          <w:rPr>
            <w:rFonts w:ascii="Cambria" w:hAnsi="Cambria"/>
          </w:rPr>
          <w:t>c</w:t>
        </w:r>
        <w:r w:rsidR="005B033B">
          <w:rPr>
            <w:rFonts w:ascii="Cambria" w:hAnsi="Cambria"/>
          </w:rPr>
          <w:t xml:space="preserve">over </w:t>
        </w:r>
      </w:ins>
      <w:r>
        <w:rPr>
          <w:rFonts w:ascii="Cambria" w:hAnsi="Cambria"/>
        </w:rPr>
        <w:t>and CO</w:t>
      </w:r>
      <w:r w:rsidRPr="005B033B">
        <w:rPr>
          <w:rFonts w:ascii="Cambria" w:hAnsi="Cambria"/>
          <w:vertAlign w:val="subscript"/>
          <w:rPrChange w:id="1136" w:author="HomeUser" w:date="2013-03-01T16:38:00Z">
            <w:rPr>
              <w:rFonts w:ascii="Cambria" w:hAnsi="Cambria"/>
            </w:rPr>
          </w:rPrChange>
        </w:rPr>
        <w:t>2</w:t>
      </w:r>
      <w:r>
        <w:rPr>
          <w:rFonts w:ascii="Cambria" w:hAnsi="Cambria"/>
        </w:rPr>
        <w:t xml:space="preserve"> </w:t>
      </w:r>
      <w:del w:id="1137" w:author="HomeUser" w:date="2013-03-01T16:38:00Z">
        <w:r w:rsidDel="005B033B">
          <w:rPr>
            <w:rFonts w:ascii="Cambria" w:hAnsi="Cambria"/>
          </w:rPr>
          <w:delText xml:space="preserve">Fertilization </w:delText>
        </w:r>
      </w:del>
      <w:ins w:id="1138" w:author="HomeUser" w:date="2013-03-01T16:38:00Z">
        <w:r w:rsidR="005B033B">
          <w:rPr>
            <w:rFonts w:ascii="Cambria" w:hAnsi="Cambria"/>
          </w:rPr>
          <w:t>f</w:t>
        </w:r>
        <w:r w:rsidR="005B033B">
          <w:rPr>
            <w:rFonts w:ascii="Cambria" w:hAnsi="Cambria"/>
          </w:rPr>
          <w:t xml:space="preserve">ertilization </w:t>
        </w:r>
      </w:ins>
      <w:r>
        <w:rPr>
          <w:rFonts w:ascii="Cambria" w:hAnsi="Cambria"/>
        </w:rPr>
        <w:t xml:space="preserve">on </w:t>
      </w:r>
      <w:del w:id="1139" w:author="HomeUser" w:date="2013-03-01T16:38:00Z">
        <w:r w:rsidDel="005B033B">
          <w:rPr>
            <w:rFonts w:ascii="Cambria" w:hAnsi="Cambria"/>
          </w:rPr>
          <w:delText xml:space="preserve">Conifer </w:delText>
        </w:r>
      </w:del>
      <w:ins w:id="1140" w:author="HomeUser" w:date="2013-03-01T16:38:00Z">
        <w:r w:rsidR="005B033B">
          <w:rPr>
            <w:rFonts w:ascii="Cambria" w:hAnsi="Cambria"/>
          </w:rPr>
          <w:t>c</w:t>
        </w:r>
        <w:r w:rsidR="005B033B">
          <w:rPr>
            <w:rFonts w:ascii="Cambria" w:hAnsi="Cambria"/>
          </w:rPr>
          <w:t xml:space="preserve">onifer </w:t>
        </w:r>
      </w:ins>
      <w:del w:id="1141" w:author="HomeUser" w:date="2013-03-01T16:38:00Z">
        <w:r w:rsidDel="005B033B">
          <w:rPr>
            <w:rFonts w:ascii="Cambria" w:hAnsi="Cambria"/>
          </w:rPr>
          <w:delText xml:space="preserve">Tree </w:delText>
        </w:r>
      </w:del>
      <w:ins w:id="1142" w:author="HomeUser" w:date="2013-03-01T16:38:00Z">
        <w:r w:rsidR="005B033B">
          <w:rPr>
            <w:rFonts w:ascii="Cambria" w:hAnsi="Cambria"/>
          </w:rPr>
          <w:t>t</w:t>
        </w:r>
        <w:r w:rsidR="005B033B">
          <w:rPr>
            <w:rFonts w:ascii="Cambria" w:hAnsi="Cambria"/>
          </w:rPr>
          <w:t xml:space="preserve">ree </w:t>
        </w:r>
      </w:ins>
      <w:del w:id="1143" w:author="HomeUser" w:date="2013-03-01T16:38:00Z">
        <w:r w:rsidDel="005B033B">
          <w:rPr>
            <w:rFonts w:ascii="Cambria" w:hAnsi="Cambria"/>
          </w:rPr>
          <w:delText>Rings</w:delText>
        </w:r>
      </w:del>
      <w:ins w:id="1144" w:author="HomeUser" w:date="2013-03-01T16:38:00Z">
        <w:r w:rsidR="005B033B">
          <w:rPr>
            <w:rFonts w:ascii="Cambria" w:hAnsi="Cambria"/>
          </w:rPr>
          <w:t>r</w:t>
        </w:r>
        <w:r w:rsidR="005B033B">
          <w:rPr>
            <w:rFonts w:ascii="Cambria" w:hAnsi="Cambria"/>
          </w:rPr>
          <w:t>ings</w:t>
        </w:r>
      </w:ins>
      <w:r>
        <w:rPr>
          <w:rFonts w:ascii="Cambria" w:hAnsi="Cambria"/>
        </w:rPr>
        <w:t>, University of Toronto</w:t>
      </w:r>
      <w:ins w:id="1145" w:author="HomeUser" w:date="2013-03-01T16:38:00Z">
        <w:r w:rsidR="00AF3472">
          <w:rPr>
            <w:rFonts w:ascii="Cambria" w:hAnsi="Cambria"/>
          </w:rPr>
          <w:t>, PhD thesis</w:t>
        </w:r>
      </w:ins>
      <w:r>
        <w:rPr>
          <w:rFonts w:ascii="Cambria" w:hAnsi="Cambria"/>
        </w:rPr>
        <w:t>.</w:t>
      </w:r>
    </w:p>
    <w:p w:rsidR="00CC2743" w:rsidRDefault="00CC2743">
      <w:pPr>
        <w:pStyle w:val="Textbody"/>
        <w:ind w:left="480" w:hanging="480"/>
      </w:pPr>
      <w:commentRangeStart w:id="1146"/>
      <w:r>
        <w:rPr>
          <w:rFonts w:ascii="Cambria" w:hAnsi="Cambria"/>
        </w:rPr>
        <w:t xml:space="preserve">Newman, J. A., M. H. Anand, H. A. L. Henry, and S. L. Hunt (2011), </w:t>
      </w:r>
      <w:r>
        <w:rPr>
          <w:rFonts w:ascii="Cambria" w:hAnsi="Cambria"/>
          <w:i/>
        </w:rPr>
        <w:t>Climate Change Biology</w:t>
      </w:r>
      <w:r>
        <w:rPr>
          <w:rFonts w:ascii="Cambria" w:hAnsi="Cambria"/>
        </w:rPr>
        <w:t>, CABI.</w:t>
      </w:r>
      <w:commentRangeEnd w:id="1146"/>
      <w:r w:rsidR="00AF3472">
        <w:rPr>
          <w:rStyle w:val="CommentReference"/>
          <w:szCs w:val="18"/>
        </w:rPr>
        <w:commentReference w:id="1146"/>
      </w:r>
    </w:p>
    <w:p w:rsidR="00CC2743" w:rsidRDefault="00CC2743">
      <w:pPr>
        <w:pStyle w:val="Textbody"/>
        <w:ind w:left="480" w:hanging="480"/>
      </w:pPr>
      <w:r>
        <w:rPr>
          <w:rFonts w:ascii="Cambria" w:hAnsi="Cambria"/>
        </w:rPr>
        <w:t>Ni, F., T. Cavazos, M. K. Hughes, A. C. Comrie, and G. Funkhouser (2002), Cool-season precipitation in the southwestern USA since</w:t>
      </w:r>
      <w:ins w:id="1147" w:author="Lisa" w:date="2013-02-23T19:47:00Z">
        <w:r>
          <w:rPr>
            <w:rFonts w:ascii="Cambria" w:hAnsi="Cambria"/>
          </w:rPr>
          <w:t xml:space="preserve"> </w:t>
        </w:r>
      </w:ins>
      <w:r>
        <w:rPr>
          <w:rFonts w:ascii="Cambria" w:hAnsi="Cambria"/>
        </w:rPr>
        <w:t xml:space="preserve">AD 1000: comparison of linear and nonlinear techniques for reconstruction, </w:t>
      </w:r>
      <w:r>
        <w:rPr>
          <w:rFonts w:ascii="Cambria" w:hAnsi="Cambria"/>
          <w:i/>
        </w:rPr>
        <w:t>International Journal of Climatology</w:t>
      </w:r>
      <w:r>
        <w:rPr>
          <w:rFonts w:ascii="Cambria" w:hAnsi="Cambria"/>
        </w:rPr>
        <w:t xml:space="preserve">, </w:t>
      </w:r>
      <w:r>
        <w:rPr>
          <w:rFonts w:ascii="Cambria" w:hAnsi="Cambria"/>
          <w:i/>
        </w:rPr>
        <w:t>22</w:t>
      </w:r>
      <w:r>
        <w:rPr>
          <w:rFonts w:ascii="Cambria" w:hAnsi="Cambria"/>
        </w:rPr>
        <w:t>(13), 1645–1662, doi:10.1002/joc.804.</w:t>
      </w:r>
    </w:p>
    <w:p w:rsidR="00CC2743" w:rsidRDefault="00CC2743">
      <w:pPr>
        <w:pStyle w:val="Textbody"/>
        <w:ind w:left="480" w:hanging="480"/>
      </w:pPr>
      <w:r>
        <w:rPr>
          <w:rFonts w:ascii="Cambria" w:hAnsi="Cambria"/>
        </w:rPr>
        <w:t xml:space="preserve">Norby, R. J. </w:t>
      </w:r>
      <w:commentRangeStart w:id="1148"/>
      <w:r>
        <w:rPr>
          <w:rFonts w:ascii="Cambria" w:hAnsi="Cambria"/>
        </w:rPr>
        <w:t xml:space="preserve">et al. </w:t>
      </w:r>
      <w:commentRangeEnd w:id="1148"/>
      <w:r>
        <w:rPr>
          <w:rStyle w:val="CommentReference"/>
          <w:szCs w:val="18"/>
        </w:rPr>
        <w:commentReference w:id="1148"/>
      </w:r>
      <w:r>
        <w:rPr>
          <w:rFonts w:ascii="Cambria" w:hAnsi="Cambria"/>
        </w:rPr>
        <w:t>(2005), Forest response to elevated CO</w:t>
      </w:r>
      <w:r w:rsidRPr="00CC2743">
        <w:rPr>
          <w:rFonts w:ascii="Cambria" w:hAnsi="Cambria"/>
          <w:vertAlign w:val="subscript"/>
          <w:rPrChange w:id="1149" w:author="Lisa" w:date="2013-02-23T19:45:00Z">
            <w:rPr>
              <w:rFonts w:ascii="Cambria" w:hAnsi="Cambria"/>
              <w:sz w:val="16"/>
            </w:rPr>
          </w:rPrChange>
        </w:rPr>
        <w:t>2</w:t>
      </w:r>
      <w:r>
        <w:rPr>
          <w:rFonts w:ascii="Cambria" w:hAnsi="Cambria"/>
        </w:rPr>
        <w:t xml:space="preserve"> is conserved across a broad range of productivity, </w:t>
      </w:r>
      <w:r>
        <w:rPr>
          <w:rFonts w:ascii="Cambria" w:hAnsi="Cambria"/>
          <w:i/>
        </w:rPr>
        <w:t>Proceedings of the National Academy of Sciences of the United States of America</w:t>
      </w:r>
      <w:r>
        <w:rPr>
          <w:rFonts w:ascii="Cambria" w:hAnsi="Cambria"/>
        </w:rPr>
        <w:t xml:space="preserve">, </w:t>
      </w:r>
      <w:r>
        <w:rPr>
          <w:rFonts w:ascii="Cambria" w:hAnsi="Cambria"/>
          <w:i/>
        </w:rPr>
        <w:t>102</w:t>
      </w:r>
      <w:r>
        <w:rPr>
          <w:rFonts w:ascii="Cambria" w:hAnsi="Cambria"/>
        </w:rPr>
        <w:t>(50), 18052–18056.</w:t>
      </w:r>
    </w:p>
    <w:p w:rsidR="00CC2743" w:rsidRDefault="00CC2743">
      <w:pPr>
        <w:pStyle w:val="Textbody"/>
        <w:ind w:left="480" w:hanging="480"/>
      </w:pPr>
      <w:r>
        <w:rPr>
          <w:rFonts w:ascii="Cambria" w:hAnsi="Cambria"/>
        </w:rPr>
        <w:t>Norby, R. J., and R. D. Zak (2011), Ecological lessons from free-air CO</w:t>
      </w:r>
      <w:r w:rsidRPr="00CC2743">
        <w:rPr>
          <w:rFonts w:ascii="Cambria" w:hAnsi="Cambria"/>
          <w:vertAlign w:val="subscript"/>
          <w:rPrChange w:id="1150" w:author="Lisa" w:date="2013-02-23T19:43:00Z">
            <w:rPr>
              <w:rFonts w:ascii="Cambria" w:hAnsi="Cambria"/>
              <w:sz w:val="16"/>
            </w:rPr>
          </w:rPrChange>
        </w:rPr>
        <w:t>2</w:t>
      </w:r>
      <w:r>
        <w:rPr>
          <w:rFonts w:ascii="Cambria" w:hAnsi="Cambria"/>
        </w:rPr>
        <w:t xml:space="preserve"> enrichment (FACE) experiments, </w:t>
      </w:r>
      <w:r>
        <w:rPr>
          <w:rFonts w:ascii="Cambria" w:hAnsi="Cambria"/>
          <w:i/>
        </w:rPr>
        <w:t>Annual Review of Ecology, Evolution, and Systematics</w:t>
      </w:r>
      <w:r>
        <w:rPr>
          <w:rFonts w:ascii="Cambria" w:hAnsi="Cambria"/>
        </w:rPr>
        <w:t xml:space="preserve">, </w:t>
      </w:r>
      <w:r>
        <w:rPr>
          <w:rFonts w:ascii="Cambria" w:hAnsi="Cambria"/>
          <w:i/>
        </w:rPr>
        <w:t>42</w:t>
      </w:r>
      <w:r>
        <w:rPr>
          <w:rFonts w:ascii="Cambria" w:hAnsi="Cambria"/>
        </w:rPr>
        <w:t>, 181–203.</w:t>
      </w:r>
    </w:p>
    <w:p w:rsidR="00CC2743" w:rsidDel="00B24283" w:rsidRDefault="00CC2743">
      <w:pPr>
        <w:pStyle w:val="Textbody"/>
        <w:ind w:left="480" w:hanging="480"/>
        <w:rPr>
          <w:del w:id="1151" w:author="HomeUser" w:date="2013-03-01T16:51:00Z"/>
        </w:rPr>
      </w:pPr>
      <w:del w:id="1152" w:author="HomeUser" w:date="2013-03-01T16:51:00Z">
        <w:r w:rsidDel="00B24283">
          <w:rPr>
            <w:rFonts w:ascii="Cambria" w:hAnsi="Cambria"/>
          </w:rPr>
          <w:delText xml:space="preserve">Ontario Ministry of Natural Resources (1997), Ecological and </w:delText>
        </w:r>
      </w:del>
      <w:ins w:id="1153" w:author="Lisa" w:date="2013-02-23T19:43:00Z">
        <w:del w:id="1154" w:author="HomeUser" w:date="2013-03-01T16:51:00Z">
          <w:r w:rsidDel="00B24283">
            <w:rPr>
              <w:rFonts w:ascii="Cambria" w:hAnsi="Cambria"/>
            </w:rPr>
            <w:delText>m</w:delText>
          </w:r>
        </w:del>
      </w:ins>
      <w:del w:id="1155" w:author="HomeUser" w:date="2013-03-01T16:51:00Z">
        <w:r w:rsidDel="00B24283">
          <w:rPr>
            <w:rFonts w:ascii="Cambria" w:hAnsi="Cambria"/>
          </w:rPr>
          <w:delText xml:space="preserve">Management </w:delText>
        </w:r>
      </w:del>
      <w:ins w:id="1156" w:author="Lisa" w:date="2013-02-23T19:43:00Z">
        <w:del w:id="1157" w:author="HomeUser" w:date="2013-03-01T16:51:00Z">
          <w:r w:rsidDel="00B24283">
            <w:rPr>
              <w:rFonts w:ascii="Cambria" w:hAnsi="Cambria"/>
            </w:rPr>
            <w:delText>i</w:delText>
          </w:r>
        </w:del>
      </w:ins>
      <w:del w:id="1158" w:author="HomeUser" w:date="2013-03-01T16:51:00Z">
        <w:r w:rsidDel="00B24283">
          <w:rPr>
            <w:rFonts w:ascii="Cambria" w:hAnsi="Cambria"/>
          </w:rPr>
          <w:delText xml:space="preserve">Interpretations for </w:delText>
        </w:r>
      </w:del>
      <w:ins w:id="1159" w:author="Lisa" w:date="2013-02-23T19:43:00Z">
        <w:del w:id="1160" w:author="HomeUser" w:date="2013-03-01T16:51:00Z">
          <w:r w:rsidDel="00B24283">
            <w:rPr>
              <w:rFonts w:ascii="Cambria" w:hAnsi="Cambria"/>
            </w:rPr>
            <w:delText>n</w:delText>
          </w:r>
        </w:del>
      </w:ins>
      <w:del w:id="1161" w:author="HomeUser" w:date="2013-03-01T16:51:00Z">
        <w:r w:rsidDel="00B24283">
          <w:rPr>
            <w:rFonts w:ascii="Cambria" w:hAnsi="Cambria"/>
          </w:rPr>
          <w:delText xml:space="preserve">Northwest </w:delText>
        </w:r>
      </w:del>
      <w:ins w:id="1162" w:author="Lisa" w:date="2013-02-23T19:43:00Z">
        <w:del w:id="1163" w:author="HomeUser" w:date="2013-03-01T16:51:00Z">
          <w:r w:rsidDel="00B24283">
            <w:rPr>
              <w:rFonts w:ascii="Cambria" w:hAnsi="Cambria"/>
            </w:rPr>
            <w:delText>e</w:delText>
          </w:r>
        </w:del>
      </w:ins>
      <w:del w:id="1164" w:author="HomeUser" w:date="2013-03-01T16:51:00Z">
        <w:r w:rsidDel="00B24283">
          <w:rPr>
            <w:rFonts w:ascii="Cambria" w:hAnsi="Cambria"/>
          </w:rPr>
          <w:delText xml:space="preserve">Ecosites, </w:delText>
        </w:r>
        <w:commentRangeStart w:id="1165"/>
        <w:r w:rsidDel="00B24283">
          <w:rPr>
            <w:rFonts w:ascii="Cambria" w:hAnsi="Cambria"/>
            <w:i/>
          </w:rPr>
          <w:delText>Silvicultural Guide to Managing for Black Spruce, Jack Pine and Aspen on Boreal Ecosites in Ontario</w:delText>
        </w:r>
        <w:r w:rsidDel="00B24283">
          <w:rPr>
            <w:rFonts w:ascii="Cambria" w:hAnsi="Cambria"/>
          </w:rPr>
          <w:delText>, 39–62.</w:delText>
        </w:r>
        <w:commentRangeEnd w:id="1165"/>
        <w:r w:rsidDel="00B24283">
          <w:rPr>
            <w:rStyle w:val="CommentReference"/>
            <w:szCs w:val="18"/>
          </w:rPr>
          <w:commentReference w:id="1165"/>
        </w:r>
      </w:del>
    </w:p>
    <w:p w:rsidR="00CC2743" w:rsidRDefault="00CC2743">
      <w:pPr>
        <w:pStyle w:val="Textbody"/>
        <w:ind w:left="480" w:hanging="480"/>
      </w:pPr>
      <w:r>
        <w:rPr>
          <w:rFonts w:ascii="Cambria" w:hAnsi="Cambria"/>
        </w:rPr>
        <w:t xml:space="preserve">Peñuelas, J., J. G. Canadell, and R. Ogaya (2011), Increased water-use efficiency during the 20th century did not translate into enhanced tree growth, </w:t>
      </w:r>
      <w:r>
        <w:rPr>
          <w:rFonts w:ascii="Cambria" w:hAnsi="Cambria"/>
          <w:i/>
        </w:rPr>
        <w:t>Global Ecology and Biogeography</w:t>
      </w:r>
      <w:r>
        <w:rPr>
          <w:rFonts w:ascii="Cambria" w:hAnsi="Cambria"/>
        </w:rPr>
        <w:t xml:space="preserve">, </w:t>
      </w:r>
      <w:r>
        <w:rPr>
          <w:rFonts w:ascii="Cambria" w:hAnsi="Cambria"/>
          <w:i/>
        </w:rPr>
        <w:t>20</w:t>
      </w:r>
      <w:r>
        <w:rPr>
          <w:rFonts w:ascii="Cambria" w:hAnsi="Cambria"/>
        </w:rPr>
        <w:t>(4), 597–608, doi:10.1111/j.1466-8238.2010.00608.x.</w:t>
      </w:r>
    </w:p>
    <w:p w:rsidR="00CC2743" w:rsidRPr="00CC2743" w:rsidRDefault="00CC2743" w:rsidP="00CF7909">
      <w:pPr>
        <w:pStyle w:val="Textbody"/>
        <w:ind w:left="480" w:hanging="480"/>
        <w:rPr>
          <w:rFonts w:ascii="Cambria" w:hAnsi="Cambria"/>
          <w:rPrChange w:id="1166" w:author="Unknown">
            <w:rPr/>
          </w:rPrChange>
        </w:rPr>
      </w:pPr>
      <w:r>
        <w:rPr>
          <w:rFonts w:ascii="Cambria" w:hAnsi="Cambria"/>
        </w:rPr>
        <w:t>Rudolph, T. D., and P. R. Laidly (1990), Pinus</w:t>
      </w:r>
      <w:ins w:id="1167" w:author="Lisa" w:date="2013-02-23T19:39:00Z">
        <w:r>
          <w:rPr>
            <w:rFonts w:ascii="Cambria" w:hAnsi="Cambria"/>
          </w:rPr>
          <w:t xml:space="preserve"> </w:t>
        </w:r>
      </w:ins>
      <w:r>
        <w:rPr>
          <w:rFonts w:ascii="Cambria" w:hAnsi="Cambria"/>
        </w:rPr>
        <w:t>banksiana Lamb.</w:t>
      </w:r>
      <w:ins w:id="1168" w:author="Lisa" w:date="2013-02-23T19:39:00Z">
        <w:r>
          <w:rPr>
            <w:rFonts w:ascii="Cambria" w:hAnsi="Cambria"/>
          </w:rPr>
          <w:t xml:space="preserve"> </w:t>
        </w:r>
      </w:ins>
      <w:r>
        <w:rPr>
          <w:rFonts w:ascii="Cambria" w:hAnsi="Cambria"/>
        </w:rPr>
        <w:t xml:space="preserve">jack pine, </w:t>
      </w:r>
      <w:del w:id="1169" w:author="Lisa" w:date="2013-02-23T19:41:00Z">
        <w:r w:rsidDel="00CF7909">
          <w:rPr>
            <w:rFonts w:ascii="Cambria" w:hAnsi="Cambria"/>
          </w:rPr>
          <w:delText xml:space="preserve">in </w:delText>
        </w:r>
        <w:r w:rsidDel="00CF7909">
          <w:rPr>
            <w:rFonts w:ascii="Cambria" w:hAnsi="Cambria"/>
            <w:i/>
          </w:rPr>
          <w:delText>Silvics of North America</w:delText>
        </w:r>
        <w:r w:rsidDel="00CF7909">
          <w:rPr>
            <w:rFonts w:ascii="Cambria" w:hAnsi="Cambria"/>
          </w:rPr>
          <w:delText xml:space="preserve">, </w:delText>
        </w:r>
      </w:del>
      <w:ins w:id="1170" w:author="Lisa" w:date="2013-02-23T19:41:00Z">
        <w:r>
          <w:rPr>
            <w:rFonts w:ascii="Cambria" w:hAnsi="Cambria"/>
          </w:rPr>
          <w:t>i</w:t>
        </w:r>
        <w:r w:rsidRPr="00CF7909">
          <w:rPr>
            <w:rFonts w:ascii="Cambria" w:hAnsi="Cambria"/>
          </w:rPr>
          <w:t xml:space="preserve">n R.M. </w:t>
        </w:r>
        <w:r>
          <w:rPr>
            <w:rFonts w:ascii="Cambria" w:hAnsi="Cambria"/>
          </w:rPr>
          <w:t xml:space="preserve"> </w:t>
        </w:r>
        <w:r w:rsidRPr="00CF7909">
          <w:rPr>
            <w:rFonts w:ascii="Cambria" w:hAnsi="Cambria"/>
          </w:rPr>
          <w:t xml:space="preserve">Burns and B.H. Honkala (eds.), </w:t>
        </w:r>
        <w:r w:rsidRPr="00CC2743">
          <w:rPr>
            <w:rFonts w:ascii="Cambria" w:hAnsi="Cambria"/>
            <w:i/>
            <w:rPrChange w:id="1171" w:author="Lisa" w:date="2013-02-23T19:42:00Z">
              <w:rPr>
                <w:rFonts w:ascii="Cambria" w:hAnsi="Cambria"/>
                <w:sz w:val="16"/>
              </w:rPr>
            </w:rPrChange>
          </w:rPr>
          <w:t xml:space="preserve">Silvics of North </w:t>
        </w:r>
        <w:bookmarkStart w:id="1172" w:name="_GoBack"/>
        <w:bookmarkEnd w:id="1172"/>
        <w:r w:rsidRPr="00CC2743">
          <w:rPr>
            <w:rFonts w:ascii="Cambria" w:hAnsi="Cambria"/>
            <w:i/>
            <w:rPrChange w:id="1173" w:author="Lisa" w:date="2013-02-23T19:42:00Z">
              <w:rPr>
                <w:rFonts w:ascii="Cambria" w:hAnsi="Cambria"/>
                <w:sz w:val="16"/>
              </w:rPr>
            </w:rPrChange>
          </w:rPr>
          <w:t xml:space="preserve"> America</w:t>
        </w:r>
        <w:r w:rsidRPr="00CF7909">
          <w:rPr>
            <w:rFonts w:ascii="Cambria" w:hAnsi="Cambria"/>
          </w:rPr>
          <w:t xml:space="preserve">, </w:t>
        </w:r>
        <w:r w:rsidRPr="00CC2743">
          <w:rPr>
            <w:rFonts w:ascii="Cambria" w:hAnsi="Cambria"/>
            <w:i/>
            <w:rPrChange w:id="1174" w:author="Lisa" w:date="2013-02-23T19:42:00Z">
              <w:rPr>
                <w:rFonts w:ascii="Cambria" w:hAnsi="Cambria"/>
                <w:sz w:val="16"/>
              </w:rPr>
            </w:rPrChange>
          </w:rPr>
          <w:t>Vol. 1, Conifers</w:t>
        </w:r>
        <w:r>
          <w:rPr>
            <w:rFonts w:ascii="Cambria" w:hAnsi="Cambria"/>
          </w:rPr>
          <w:t>, USD</w:t>
        </w:r>
        <w:r w:rsidRPr="00CF7909">
          <w:rPr>
            <w:rFonts w:ascii="Cambria" w:hAnsi="Cambria"/>
          </w:rPr>
          <w:t>A For</w:t>
        </w:r>
      </w:ins>
      <w:ins w:id="1175" w:author="Lisa" w:date="2013-02-23T19:42:00Z">
        <w:r>
          <w:rPr>
            <w:rFonts w:ascii="Cambria" w:hAnsi="Cambria"/>
          </w:rPr>
          <w:t>est</w:t>
        </w:r>
      </w:ins>
      <w:ins w:id="1176" w:author="Lisa" w:date="2013-02-23T19:41:00Z">
        <w:r w:rsidRPr="00CF7909">
          <w:rPr>
            <w:rFonts w:ascii="Cambria" w:hAnsi="Cambria"/>
          </w:rPr>
          <w:t xml:space="preserve"> Serv</w:t>
        </w:r>
      </w:ins>
      <w:ins w:id="1177" w:author="Lisa" w:date="2013-02-23T19:42:00Z">
        <w:r>
          <w:rPr>
            <w:rFonts w:ascii="Cambria" w:hAnsi="Cambria"/>
          </w:rPr>
          <w:t xml:space="preserve">ice, Agricultural </w:t>
        </w:r>
      </w:ins>
      <w:ins w:id="1178" w:author="Lisa" w:date="2013-02-23T19:41:00Z">
        <w:r w:rsidRPr="00CF7909">
          <w:rPr>
            <w:rFonts w:ascii="Cambria" w:hAnsi="Cambria"/>
          </w:rPr>
          <w:t>Handb</w:t>
        </w:r>
      </w:ins>
      <w:ins w:id="1179" w:author="Lisa" w:date="2013-02-23T19:42:00Z">
        <w:r>
          <w:rPr>
            <w:rFonts w:ascii="Cambria" w:hAnsi="Cambria"/>
          </w:rPr>
          <w:t>oo</w:t>
        </w:r>
      </w:ins>
      <w:ins w:id="1180" w:author="Lisa" w:date="2013-02-23T19:41:00Z">
        <w:r w:rsidRPr="00CF7909">
          <w:rPr>
            <w:rFonts w:ascii="Cambria" w:hAnsi="Cambria"/>
          </w:rPr>
          <w:t>k</w:t>
        </w:r>
        <w:r>
          <w:rPr>
            <w:rFonts w:ascii="Cambria" w:hAnsi="Cambria"/>
          </w:rPr>
          <w:t xml:space="preserve"> 654, Washington, D</w:t>
        </w:r>
        <w:r w:rsidRPr="00CF7909">
          <w:rPr>
            <w:rFonts w:ascii="Cambria" w:hAnsi="Cambria"/>
          </w:rPr>
          <w:t>C.</w:t>
        </w:r>
      </w:ins>
      <w:ins w:id="1181" w:author="Lisa" w:date="2013-02-23T19:43:00Z">
        <w:r w:rsidRPr="00CF7909">
          <w:rPr>
            <w:rFonts w:ascii="Cambria" w:hAnsi="Cambria"/>
          </w:rPr>
          <w:t xml:space="preserve"> </w:t>
        </w:r>
        <w:r>
          <w:rPr>
            <w:rFonts w:ascii="Cambria" w:hAnsi="Cambria"/>
          </w:rPr>
          <w:t xml:space="preserve">, </w:t>
        </w:r>
        <w:r w:rsidRPr="00CF7909">
          <w:rPr>
            <w:rFonts w:ascii="Cambria" w:hAnsi="Cambria"/>
          </w:rPr>
          <w:t>280-293</w:t>
        </w:r>
        <w:r>
          <w:rPr>
            <w:rFonts w:ascii="Cambria" w:hAnsi="Cambria"/>
          </w:rPr>
          <w:t xml:space="preserve"> </w:t>
        </w:r>
      </w:ins>
      <w:del w:id="1182" w:author="Lisa" w:date="2013-02-23T19:41:00Z">
        <w:r w:rsidDel="00CF7909">
          <w:rPr>
            <w:rFonts w:ascii="Cambria" w:hAnsi="Cambria"/>
          </w:rPr>
          <w:delText>U</w:delText>
        </w:r>
      </w:del>
      <w:del w:id="1183" w:author="Lisa" w:date="2013-02-23T19:39:00Z">
        <w:r w:rsidDel="00CF7909">
          <w:rPr>
            <w:rFonts w:ascii="Cambria" w:hAnsi="Cambria"/>
          </w:rPr>
          <w:delText>nited States Government Printing Office.</w:delText>
        </w:r>
      </w:del>
    </w:p>
    <w:p w:rsidR="00CC2743" w:rsidRDefault="00CC2743">
      <w:pPr>
        <w:pStyle w:val="Textbody"/>
        <w:ind w:left="480" w:hanging="480"/>
      </w:pPr>
      <w:r>
        <w:rPr>
          <w:rFonts w:ascii="Cambria" w:hAnsi="Cambria"/>
        </w:rPr>
        <w:lastRenderedPageBreak/>
        <w:t xml:space="preserve">Savva, Y., Y. Bergeron, B. Denneler, A. Koubaa, and F. Tremblay (2008), Effects of interannual climate variations on radial growth of jack pine provenances in Petawawa, Ontario, </w:t>
      </w:r>
      <w:r>
        <w:rPr>
          <w:rFonts w:ascii="Cambria" w:hAnsi="Cambria"/>
          <w:i/>
        </w:rPr>
        <w:t xml:space="preserve">Canadian Journal of Forest </w:t>
      </w:r>
      <w:del w:id="1184" w:author="Lisa" w:date="2013-02-23T19:39:00Z">
        <w:r w:rsidDel="00CF7909">
          <w:rPr>
            <w:rFonts w:ascii="Cambria" w:hAnsi="Cambria"/>
            <w:i/>
          </w:rPr>
          <w:delText>Restoration</w:delText>
        </w:r>
      </w:del>
      <w:ins w:id="1185" w:author="Lisa" w:date="2013-02-23T19:39:00Z">
        <w:r>
          <w:rPr>
            <w:rFonts w:ascii="Cambria" w:hAnsi="Cambria"/>
            <w:i/>
          </w:rPr>
          <w:t>Research</w:t>
        </w:r>
      </w:ins>
      <w:r>
        <w:rPr>
          <w:rFonts w:ascii="Cambria" w:hAnsi="Cambria"/>
        </w:rPr>
        <w:t xml:space="preserve">, </w:t>
      </w:r>
      <w:r>
        <w:rPr>
          <w:rFonts w:ascii="Cambria" w:hAnsi="Cambria"/>
          <w:i/>
        </w:rPr>
        <w:t>38</w:t>
      </w:r>
      <w:r>
        <w:rPr>
          <w:rFonts w:ascii="Cambria" w:hAnsi="Cambria"/>
        </w:rPr>
        <w:t>, 619–630.</w:t>
      </w:r>
    </w:p>
    <w:p w:rsidR="00CC2743" w:rsidRDefault="00CC2743">
      <w:pPr>
        <w:pStyle w:val="Textbody"/>
        <w:ind w:left="480" w:hanging="480"/>
      </w:pPr>
      <w:r>
        <w:rPr>
          <w:rFonts w:ascii="Cambria" w:hAnsi="Cambria"/>
        </w:rPr>
        <w:t>Silva, L. C. R., and M. Anand (2012), Probing for the influence of atmospheric CO</w:t>
      </w:r>
      <w:r w:rsidRPr="00CC2743">
        <w:rPr>
          <w:rFonts w:ascii="Cambria" w:hAnsi="Cambria"/>
          <w:vertAlign w:val="subscript"/>
          <w:rPrChange w:id="1186" w:author="Lisa" w:date="2013-02-23T19:36:00Z">
            <w:rPr>
              <w:rFonts w:ascii="Cambria" w:hAnsi="Cambria"/>
              <w:sz w:val="16"/>
            </w:rPr>
          </w:rPrChange>
        </w:rPr>
        <w:t>2</w:t>
      </w:r>
      <w:r>
        <w:rPr>
          <w:rFonts w:ascii="Cambria" w:hAnsi="Cambria"/>
        </w:rPr>
        <w:t xml:space="preserve"> and climate change on forest ecosystems across biomes, </w:t>
      </w:r>
      <w:r>
        <w:rPr>
          <w:rFonts w:ascii="Cambria" w:hAnsi="Cambria"/>
          <w:i/>
        </w:rPr>
        <w:t>Global Change Biolog</w:t>
      </w:r>
      <w:commentRangeStart w:id="1187"/>
      <w:r>
        <w:rPr>
          <w:rFonts w:ascii="Cambria" w:hAnsi="Cambria"/>
          <w:i/>
        </w:rPr>
        <w:t>y</w:t>
      </w:r>
      <w:r>
        <w:rPr>
          <w:rFonts w:ascii="Cambria" w:hAnsi="Cambria"/>
        </w:rPr>
        <w:t>.</w:t>
      </w:r>
      <w:commentRangeEnd w:id="1187"/>
      <w:r>
        <w:rPr>
          <w:rStyle w:val="CommentReference"/>
          <w:szCs w:val="18"/>
        </w:rPr>
        <w:commentReference w:id="1187"/>
      </w:r>
    </w:p>
    <w:p w:rsidR="00CC2743" w:rsidRDefault="00CC2743">
      <w:pPr>
        <w:pStyle w:val="Textbody"/>
        <w:ind w:left="480" w:hanging="480"/>
      </w:pPr>
      <w:commentRangeStart w:id="1188"/>
      <w:r>
        <w:rPr>
          <w:rFonts w:ascii="Cambria" w:hAnsi="Cambria"/>
        </w:rPr>
        <w:t>Soil Classification Working Group</w:t>
      </w:r>
      <w:ins w:id="1189" w:author="HomeUser" w:date="2013-03-01T16:39:00Z">
        <w:r w:rsidR="00AF3472">
          <w:rPr>
            <w:rFonts w:ascii="Cambria" w:hAnsi="Cambria"/>
          </w:rPr>
          <w:t xml:space="preserve"> [SCWG]</w:t>
        </w:r>
      </w:ins>
      <w:r>
        <w:rPr>
          <w:rFonts w:ascii="Cambria" w:hAnsi="Cambria"/>
        </w:rPr>
        <w:t xml:space="preserve"> (1998), </w:t>
      </w:r>
      <w:r>
        <w:rPr>
          <w:rFonts w:ascii="Cambria" w:hAnsi="Cambria"/>
          <w:i/>
        </w:rPr>
        <w:t>The Canadian System of Soil Classification</w:t>
      </w:r>
      <w:r>
        <w:rPr>
          <w:rFonts w:ascii="Cambria" w:hAnsi="Cambria"/>
        </w:rPr>
        <w:t>, Agriculture and Agri-Food Canada</w:t>
      </w:r>
      <w:ins w:id="1190" w:author="Lisa" w:date="2013-02-23T19:36:00Z">
        <w:r>
          <w:rPr>
            <w:rFonts w:ascii="Cambria" w:hAnsi="Cambria"/>
          </w:rPr>
          <w:t xml:space="preserve">, </w:t>
        </w:r>
        <w:commentRangeStart w:id="1191"/>
        <w:r>
          <w:rPr>
            <w:rFonts w:ascii="Cambria" w:hAnsi="Cambria"/>
          </w:rPr>
          <w:t xml:space="preserve">Ottawa, </w:t>
        </w:r>
        <w:del w:id="1192" w:author="HomeUser" w:date="2013-03-01T16:40:00Z">
          <w:r w:rsidDel="00AF3472">
            <w:rPr>
              <w:rFonts w:ascii="Cambria" w:hAnsi="Cambria"/>
            </w:rPr>
            <w:delText>ON</w:delText>
          </w:r>
        </w:del>
      </w:ins>
      <w:ins w:id="1193" w:author="HomeUser" w:date="2013-03-01T16:40:00Z">
        <w:r w:rsidR="00AF3472">
          <w:rPr>
            <w:rFonts w:ascii="Cambria" w:hAnsi="Cambria"/>
          </w:rPr>
          <w:t>Canada</w:t>
        </w:r>
      </w:ins>
      <w:r>
        <w:rPr>
          <w:rFonts w:ascii="Cambria" w:hAnsi="Cambria"/>
        </w:rPr>
        <w:t>.</w:t>
      </w:r>
      <w:commentRangeEnd w:id="1191"/>
      <w:r>
        <w:rPr>
          <w:rStyle w:val="CommentReference"/>
          <w:szCs w:val="18"/>
        </w:rPr>
        <w:commentReference w:id="1191"/>
      </w:r>
      <w:commentRangeEnd w:id="1188"/>
      <w:r w:rsidR="00E0623E">
        <w:rPr>
          <w:rStyle w:val="CommentReference"/>
          <w:szCs w:val="18"/>
        </w:rPr>
        <w:commentReference w:id="1188"/>
      </w:r>
    </w:p>
    <w:p w:rsidR="00CC2743" w:rsidRDefault="00CC2743">
      <w:pPr>
        <w:pStyle w:val="Textbody"/>
        <w:ind w:left="480" w:hanging="480"/>
      </w:pPr>
      <w:r>
        <w:rPr>
          <w:rFonts w:ascii="Cambria" w:hAnsi="Cambria"/>
        </w:rPr>
        <w:t>Soulé, P. T., and P. A. Knapp (2006), Radial growth rate increases in naturally occurring ponderosa pine trees: a late-20th century CO</w:t>
      </w:r>
      <w:r w:rsidRPr="00CC2743">
        <w:rPr>
          <w:rFonts w:ascii="Cambria" w:hAnsi="Cambria"/>
          <w:vertAlign w:val="subscript"/>
          <w:rPrChange w:id="1194" w:author="Lisa" w:date="2013-02-23T19:36:00Z">
            <w:rPr>
              <w:rFonts w:ascii="Cambria" w:hAnsi="Cambria"/>
              <w:sz w:val="16"/>
            </w:rPr>
          </w:rPrChange>
        </w:rPr>
        <w:t>2</w:t>
      </w:r>
      <w:r>
        <w:rPr>
          <w:rFonts w:ascii="Cambria" w:hAnsi="Cambria"/>
        </w:rPr>
        <w:t xml:space="preserve"> fertilization effect?, </w:t>
      </w:r>
      <w:r>
        <w:rPr>
          <w:rFonts w:ascii="Cambria" w:hAnsi="Cambria"/>
          <w:i/>
        </w:rPr>
        <w:t>New Phytologist</w:t>
      </w:r>
      <w:r>
        <w:rPr>
          <w:rFonts w:ascii="Cambria" w:hAnsi="Cambria"/>
        </w:rPr>
        <w:t xml:space="preserve">, </w:t>
      </w:r>
      <w:r>
        <w:rPr>
          <w:rFonts w:ascii="Cambria" w:hAnsi="Cambria"/>
          <w:i/>
        </w:rPr>
        <w:t>171</w:t>
      </w:r>
      <w:r>
        <w:rPr>
          <w:rFonts w:ascii="Cambria" w:hAnsi="Cambria"/>
        </w:rPr>
        <w:t>, 379–390.</w:t>
      </w:r>
    </w:p>
    <w:p w:rsidR="00CC2743" w:rsidRDefault="00CC2743">
      <w:pPr>
        <w:pStyle w:val="Textbody"/>
        <w:ind w:left="480" w:hanging="480"/>
      </w:pPr>
      <w:r>
        <w:rPr>
          <w:rFonts w:ascii="Cambria" w:hAnsi="Cambria"/>
        </w:rPr>
        <w:t xml:space="preserve">Stewart, J. D., and J. Hoddinott (1993), Photosynthetic acclimation to elevated atmospheric carbon dioxide and UV irradiation in </w:t>
      </w:r>
      <w:r w:rsidRPr="00CC2743">
        <w:rPr>
          <w:rFonts w:ascii="Cambria" w:hAnsi="Cambria"/>
          <w:i/>
          <w:rPrChange w:id="1195" w:author="Lisa" w:date="2013-02-23T19:35:00Z">
            <w:rPr>
              <w:rFonts w:ascii="Cambria" w:hAnsi="Cambria"/>
              <w:sz w:val="16"/>
            </w:rPr>
          </w:rPrChange>
        </w:rPr>
        <w:t>Pinus</w:t>
      </w:r>
      <w:ins w:id="1196" w:author="Lisa" w:date="2013-02-23T19:35:00Z">
        <w:r w:rsidRPr="00CC2743">
          <w:rPr>
            <w:rFonts w:ascii="Cambria" w:hAnsi="Cambria"/>
            <w:i/>
            <w:rPrChange w:id="1197" w:author="Lisa" w:date="2013-02-23T19:35:00Z">
              <w:rPr>
                <w:rFonts w:ascii="Cambria" w:hAnsi="Cambria"/>
                <w:sz w:val="16"/>
              </w:rPr>
            </w:rPrChange>
          </w:rPr>
          <w:t xml:space="preserve"> </w:t>
        </w:r>
      </w:ins>
      <w:r w:rsidRPr="00CC2743">
        <w:rPr>
          <w:rFonts w:ascii="Cambria" w:hAnsi="Cambria"/>
          <w:i/>
          <w:rPrChange w:id="1198" w:author="Lisa" w:date="2013-02-23T19:35:00Z">
            <w:rPr>
              <w:rFonts w:ascii="Cambria" w:hAnsi="Cambria"/>
              <w:sz w:val="16"/>
            </w:rPr>
          </w:rPrChange>
        </w:rPr>
        <w:t>banksiana</w:t>
      </w:r>
      <w:r>
        <w:rPr>
          <w:rFonts w:ascii="Cambria" w:hAnsi="Cambria"/>
        </w:rPr>
        <w:t xml:space="preserve">, </w:t>
      </w:r>
      <w:r>
        <w:rPr>
          <w:rFonts w:ascii="Cambria" w:hAnsi="Cambria"/>
          <w:i/>
        </w:rPr>
        <w:t>PhysiologiaPlantarum</w:t>
      </w:r>
      <w:r>
        <w:rPr>
          <w:rFonts w:ascii="Cambria" w:hAnsi="Cambria"/>
        </w:rPr>
        <w:t xml:space="preserve">, </w:t>
      </w:r>
      <w:r>
        <w:rPr>
          <w:rFonts w:ascii="Cambria" w:hAnsi="Cambria"/>
          <w:i/>
        </w:rPr>
        <w:t>88</w:t>
      </w:r>
      <w:r>
        <w:rPr>
          <w:rFonts w:ascii="Cambria" w:hAnsi="Cambria"/>
        </w:rPr>
        <w:t>(3), 493–500.</w:t>
      </w:r>
    </w:p>
    <w:p w:rsidR="00CC2743" w:rsidRDefault="00CC2743">
      <w:pPr>
        <w:pStyle w:val="Textbody"/>
        <w:ind w:left="480" w:hanging="480"/>
      </w:pPr>
      <w:r>
        <w:rPr>
          <w:rFonts w:ascii="Cambria" w:hAnsi="Cambria"/>
        </w:rPr>
        <w:t xml:space="preserve">Tardif, J., and F. Conciatori (2001), Comparative analysis of the climatic response of seven boreal tree species from northwestern Quebec, Canada, </w:t>
      </w:r>
      <w:r>
        <w:rPr>
          <w:rFonts w:ascii="Cambria" w:hAnsi="Cambria"/>
          <w:i/>
        </w:rPr>
        <w:t>Tree-Ring Research</w:t>
      </w:r>
      <w:r>
        <w:rPr>
          <w:rFonts w:ascii="Cambria" w:hAnsi="Cambria"/>
        </w:rPr>
        <w:t xml:space="preserve">, </w:t>
      </w:r>
      <w:r>
        <w:rPr>
          <w:rFonts w:ascii="Cambria" w:hAnsi="Cambria"/>
          <w:i/>
        </w:rPr>
        <w:t>57</w:t>
      </w:r>
      <w:r>
        <w:rPr>
          <w:rFonts w:ascii="Cambria" w:hAnsi="Cambria"/>
        </w:rPr>
        <w:t>(2), 169–181.</w:t>
      </w:r>
    </w:p>
    <w:p w:rsidR="00CC2743" w:rsidRDefault="00CC2743">
      <w:pPr>
        <w:pStyle w:val="Textbody"/>
        <w:numPr>
          <w:ins w:id="1199" w:author="Lisa" w:date="2013-02-23T19:25:00Z"/>
        </w:numPr>
        <w:ind w:left="480" w:hanging="480"/>
        <w:rPr>
          <w:ins w:id="1200" w:author="Lisa" w:date="2013-02-23T19:25:00Z"/>
          <w:rFonts w:ascii="Cambria" w:hAnsi="Cambria"/>
        </w:rPr>
      </w:pPr>
      <w:ins w:id="1201" w:author="Lisa" w:date="2013-02-23T19:25:00Z">
        <w:r>
          <w:rPr>
            <w:rFonts w:ascii="Cambria" w:hAnsi="Cambria"/>
          </w:rPr>
          <w:t>Thompson and Parker</w:t>
        </w:r>
      </w:ins>
    </w:p>
    <w:p w:rsidR="00CC2743" w:rsidRDefault="00CC2743">
      <w:pPr>
        <w:pStyle w:val="Textbody"/>
        <w:ind w:left="480" w:hanging="480"/>
      </w:pPr>
      <w:r>
        <w:rPr>
          <w:rFonts w:ascii="Cambria" w:hAnsi="Cambria"/>
        </w:rPr>
        <w:t xml:space="preserve">Wood, S. N. (2006), </w:t>
      </w:r>
      <w:r>
        <w:rPr>
          <w:rFonts w:ascii="Cambria" w:hAnsi="Cambria"/>
          <w:i/>
        </w:rPr>
        <w:t>Generalized Additive Models: An Introduction with R</w:t>
      </w:r>
      <w:r>
        <w:rPr>
          <w:rFonts w:ascii="Cambria" w:hAnsi="Cambria"/>
        </w:rPr>
        <w:t>, Chapman &amp;Hall/CRC</w:t>
      </w:r>
      <w:ins w:id="1202" w:author="Lisa" w:date="2013-02-23T19:35:00Z">
        <w:r>
          <w:rPr>
            <w:rFonts w:ascii="Cambria" w:hAnsi="Cambria"/>
          </w:rPr>
          <w:t xml:space="preserve">, </w:t>
        </w:r>
        <w:commentRangeStart w:id="1203"/>
        <w:r>
          <w:rPr>
            <w:rFonts w:ascii="Cambria" w:hAnsi="Cambria"/>
          </w:rPr>
          <w:t>New York, NY</w:t>
        </w:r>
      </w:ins>
      <w:r>
        <w:rPr>
          <w:rFonts w:ascii="Cambria" w:hAnsi="Cambria"/>
        </w:rPr>
        <w:t>.</w:t>
      </w:r>
      <w:commentRangeEnd w:id="1203"/>
      <w:r>
        <w:rPr>
          <w:rStyle w:val="CommentReference"/>
          <w:szCs w:val="18"/>
        </w:rPr>
        <w:commentReference w:id="1203"/>
      </w:r>
    </w:p>
    <w:p w:rsidR="00CC2743" w:rsidRDefault="00CC2743">
      <w:pPr>
        <w:pStyle w:val="Textbody"/>
        <w:ind w:left="480" w:hanging="480"/>
      </w:pPr>
      <w:r>
        <w:rPr>
          <w:rFonts w:ascii="Cambria" w:hAnsi="Cambria"/>
        </w:rPr>
        <w:t xml:space="preserve">Young, G. H. F., D. McCarroll, N. J. Loader, and A. J. Kirchhefer (2010), A 500-year record of summer near-ground solar radiation from tree-ring stable carbon isotopes, </w:t>
      </w:r>
      <w:r>
        <w:rPr>
          <w:rFonts w:ascii="Cambria" w:hAnsi="Cambria"/>
          <w:i/>
        </w:rPr>
        <w:t>The Holocene</w:t>
      </w:r>
      <w:r>
        <w:rPr>
          <w:rFonts w:ascii="Cambria" w:hAnsi="Cambria"/>
        </w:rPr>
        <w:t xml:space="preserve">, </w:t>
      </w:r>
      <w:r>
        <w:rPr>
          <w:rFonts w:ascii="Cambria" w:hAnsi="Cambria"/>
          <w:i/>
        </w:rPr>
        <w:t>20</w:t>
      </w:r>
      <w:r>
        <w:rPr>
          <w:rFonts w:ascii="Cambria" w:hAnsi="Cambria"/>
        </w:rPr>
        <w:t>(3), 315–324, doi:10.1177/0959683609351902.</w:t>
      </w:r>
    </w:p>
    <w:p w:rsidR="00CC2743" w:rsidRDefault="00CC2743">
      <w:pPr>
        <w:spacing w:line="100" w:lineRule="atLeast"/>
      </w:pPr>
      <w:bookmarkStart w:id="1204" w:name="__UnoMark__28723_249939903"/>
      <w:bookmarkStart w:id="1205" w:name="__UnoMark__28722_249939903"/>
      <w:bookmarkEnd w:id="1204"/>
      <w:bookmarkEnd w:id="1205"/>
    </w:p>
    <w:p w:rsidR="00CC2743" w:rsidRDefault="00CC2743">
      <w:pPr>
        <w:sectPr w:rsidR="00CC2743" w:rsidSect="006E76CA">
          <w:type w:val="continuous"/>
          <w:pgSz w:w="12240" w:h="15840"/>
          <w:pgMar w:top="1440" w:right="1440" w:bottom="1440" w:left="1440" w:header="0" w:footer="0" w:gutter="0"/>
          <w:lnNumType w:countBy="1" w:restart="continuous"/>
          <w:cols w:space="720"/>
          <w:formProt w:val="0"/>
          <w:docGrid w:linePitch="360"/>
        </w:sectPr>
      </w:pPr>
    </w:p>
    <w:p w:rsidR="00CC2743" w:rsidRDefault="00CC2743" w:rsidP="00B24283">
      <w:pPr>
        <w:pStyle w:val="Heading1"/>
        <w:pPrChange w:id="1206" w:author="HomeUser" w:date="2013-03-01T16:54:00Z">
          <w:pPr>
            <w:pStyle w:val="Heading1"/>
            <w:pageBreakBefore/>
            <w:spacing w:line="276" w:lineRule="auto"/>
          </w:pPr>
        </w:pPrChange>
      </w:pPr>
      <w:r>
        <w:lastRenderedPageBreak/>
        <w:t>Tables</w:t>
      </w:r>
    </w:p>
    <w:p w:rsidR="00CC2743" w:rsidRDefault="00CC2743">
      <w:commentRangeStart w:id="1207"/>
      <w:r>
        <w:rPr>
          <w:rFonts w:ascii="Cambria" w:hAnsi="Cambria"/>
          <w:b/>
          <w:bCs/>
        </w:rPr>
        <w:t>Table 1:</w:t>
      </w:r>
      <w:r>
        <w:rPr>
          <w:rFonts w:ascii="Cambria" w:hAnsi="Cambria"/>
        </w:rPr>
        <w:t xml:space="preserve"> </w:t>
      </w:r>
      <w:commentRangeEnd w:id="1207"/>
      <w:r>
        <w:rPr>
          <w:rStyle w:val="CommentReference"/>
          <w:szCs w:val="18"/>
        </w:rPr>
        <w:commentReference w:id="1207"/>
      </w:r>
      <w:r>
        <w:rPr>
          <w:rFonts w:ascii="Cambria" w:hAnsi="Cambria"/>
        </w:rPr>
        <w:t>Model fit statistics for factor regression standardization of tree ring width data</w:t>
      </w:r>
      <w:ins w:id="1208" w:author="Lisa" w:date="2013-02-23T20:04:00Z">
        <w:r>
          <w:rPr>
            <w:rFonts w:ascii="Cambria" w:hAnsi="Cambria"/>
          </w:rPr>
          <w:t xml:space="preserve"> for a two- </w:t>
        </w:r>
      </w:ins>
      <w:ins w:id="1209" w:author="Lisa" w:date="2013-02-23T20:05:00Z">
        <w:r>
          <w:rPr>
            <w:rFonts w:ascii="Cambria" w:hAnsi="Cambria"/>
          </w:rPr>
          <w:t xml:space="preserve">(FA) </w:t>
        </w:r>
      </w:ins>
      <w:ins w:id="1210" w:author="Lisa" w:date="2013-02-23T20:04:00Z">
        <w:r>
          <w:rPr>
            <w:rFonts w:ascii="Cambria" w:hAnsi="Cambria"/>
          </w:rPr>
          <w:t>and three-</w:t>
        </w:r>
      </w:ins>
      <w:ins w:id="1211" w:author="Lisa" w:date="2013-02-23T20:05:00Z">
        <w:r>
          <w:rPr>
            <w:rFonts w:ascii="Cambria" w:hAnsi="Cambria"/>
          </w:rPr>
          <w:t xml:space="preserve"> (QFA) </w:t>
        </w:r>
      </w:ins>
      <w:ins w:id="1212" w:author="Lisa" w:date="2013-02-23T20:04:00Z">
        <w:r>
          <w:rPr>
            <w:rFonts w:ascii="Cambria" w:hAnsi="Cambria"/>
          </w:rPr>
          <w:t>factor model</w:t>
        </w:r>
      </w:ins>
      <w:r>
        <w:rPr>
          <w:rFonts w:ascii="Cambria" w:hAnsi="Cambria"/>
        </w:rPr>
        <w:t>.</w:t>
      </w:r>
      <w:ins w:id="1213" w:author="Lisa" w:date="2013-02-23T20:05:00Z">
        <w:r>
          <w:rPr>
            <w:rFonts w:ascii="Cambria" w:hAnsi="Cambria"/>
          </w:rPr>
          <w:t xml:space="preserve"> </w:t>
        </w:r>
        <w:commentRangeStart w:id="1214"/>
        <w:r>
          <w:rPr>
            <w:rFonts w:ascii="Cambria" w:hAnsi="Cambria"/>
          </w:rPr>
          <w:t>Q</w:t>
        </w:r>
      </w:ins>
      <w:ins w:id="1215" w:author="Lisa" w:date="2013-02-23T20:06:00Z">
        <w:r>
          <w:rPr>
            <w:rFonts w:ascii="Cambria" w:hAnsi="Cambria"/>
          </w:rPr>
          <w:t xml:space="preserve"> </w:t>
        </w:r>
      </w:ins>
      <w:ins w:id="1216" w:author="Lisa" w:date="2013-02-23T20:05:00Z">
        <w:r>
          <w:rPr>
            <w:rFonts w:ascii="Cambria" w:hAnsi="Cambria"/>
          </w:rPr>
          <w:t>=</w:t>
        </w:r>
      </w:ins>
      <w:ins w:id="1217" w:author="Lisa" w:date="2013-02-23T20:07:00Z">
        <w:r>
          <w:rPr>
            <w:rFonts w:ascii="Cambria" w:hAnsi="Cambria"/>
          </w:rPr>
          <w:t xml:space="preserve"> productivity</w:t>
        </w:r>
      </w:ins>
      <w:ins w:id="1218" w:author="Lisa" w:date="2013-02-23T20:05:00Z">
        <w:r>
          <w:rPr>
            <w:rFonts w:ascii="Cambria" w:hAnsi="Cambria"/>
          </w:rPr>
          <w:t xml:space="preserve"> ; F</w:t>
        </w:r>
      </w:ins>
      <w:ins w:id="1219" w:author="Lisa" w:date="2013-02-23T20:06:00Z">
        <w:r>
          <w:rPr>
            <w:rFonts w:ascii="Cambria" w:hAnsi="Cambria"/>
          </w:rPr>
          <w:t xml:space="preserve"> </w:t>
        </w:r>
      </w:ins>
      <w:ins w:id="1220" w:author="Lisa" w:date="2013-02-23T20:05:00Z">
        <w:r>
          <w:rPr>
            <w:rFonts w:ascii="Cambria" w:hAnsi="Cambria"/>
          </w:rPr>
          <w:t xml:space="preserve">= </w:t>
        </w:r>
      </w:ins>
      <w:ins w:id="1221" w:author="Lisa" w:date="2013-02-23T20:07:00Z">
        <w:r>
          <w:rPr>
            <w:rFonts w:ascii="Cambria" w:hAnsi="Cambria"/>
          </w:rPr>
          <w:t>forcing of year</w:t>
        </w:r>
      </w:ins>
      <w:ins w:id="1222" w:author="Lisa" w:date="2013-02-23T20:05:00Z">
        <w:r>
          <w:rPr>
            <w:rFonts w:ascii="Cambria" w:hAnsi="Cambria"/>
          </w:rPr>
          <w:t>; A</w:t>
        </w:r>
      </w:ins>
      <w:ins w:id="1223" w:author="Lisa" w:date="2013-02-23T20:06:00Z">
        <w:r>
          <w:rPr>
            <w:rFonts w:ascii="Cambria" w:hAnsi="Cambria"/>
          </w:rPr>
          <w:t xml:space="preserve"> </w:t>
        </w:r>
      </w:ins>
      <w:ins w:id="1224" w:author="Lisa" w:date="2013-02-23T20:05:00Z">
        <w:r>
          <w:rPr>
            <w:rFonts w:ascii="Cambria" w:hAnsi="Cambria"/>
          </w:rPr>
          <w:t>=</w:t>
        </w:r>
      </w:ins>
      <w:ins w:id="1225" w:author="Lisa" w:date="2013-02-23T20:06:00Z">
        <w:r>
          <w:rPr>
            <w:rFonts w:ascii="Cambria" w:hAnsi="Cambria"/>
          </w:rPr>
          <w:t xml:space="preserve"> age</w:t>
        </w:r>
      </w:ins>
      <w:ins w:id="1226" w:author="Lisa" w:date="2013-02-23T20:08:00Z">
        <w:r>
          <w:rPr>
            <w:rFonts w:ascii="Cambria" w:hAnsi="Cambria"/>
          </w:rPr>
          <w:t xml:space="preserve"> trend</w:t>
        </w:r>
      </w:ins>
      <w:ins w:id="1227" w:author="Lisa" w:date="2013-02-23T20:06:00Z">
        <w:r>
          <w:rPr>
            <w:rFonts w:ascii="Cambria" w:hAnsi="Cambria"/>
          </w:rPr>
          <w:t>.</w:t>
        </w:r>
      </w:ins>
      <w:commentRangeEnd w:id="1214"/>
      <w:r>
        <w:rPr>
          <w:rStyle w:val="CommentReference"/>
          <w:szCs w:val="18"/>
        </w:rPr>
        <w:commentReference w:id="1214"/>
      </w:r>
    </w:p>
    <w:tbl>
      <w:tblPr>
        <w:tblW w:w="9291" w:type="dxa"/>
        <w:tblLook w:val="0000" w:firstRow="0" w:lastRow="0" w:firstColumn="0" w:lastColumn="0" w:noHBand="0" w:noVBand="0"/>
      </w:tblPr>
      <w:tblGrid>
        <w:gridCol w:w="914"/>
        <w:gridCol w:w="1383"/>
        <w:gridCol w:w="1853"/>
        <w:gridCol w:w="1980"/>
        <w:gridCol w:w="3161"/>
      </w:tblGrid>
      <w:tr w:rsidR="00CC2743" w:rsidTr="00F25166">
        <w:tc>
          <w:tcPr>
            <w:tcW w:w="914" w:type="dxa"/>
          </w:tcPr>
          <w:p w:rsidR="00CC2743" w:rsidRDefault="00CC2743">
            <w:pPr>
              <w:pStyle w:val="TableContents"/>
            </w:pPr>
            <w:r>
              <w:rPr>
                <w:rFonts w:ascii="Cambria" w:hAnsi="Cambria"/>
                <w:b/>
                <w:bCs/>
              </w:rPr>
              <w:t>Model</w:t>
            </w:r>
          </w:p>
        </w:tc>
        <w:tc>
          <w:tcPr>
            <w:tcW w:w="1383" w:type="dxa"/>
          </w:tcPr>
          <w:p w:rsidR="00CC2743" w:rsidRDefault="00CC2743">
            <w:pPr>
              <w:pStyle w:val="TableContents"/>
            </w:pPr>
            <w:r>
              <w:rPr>
                <w:rFonts w:ascii="Cambria" w:hAnsi="Cambria"/>
                <w:b/>
                <w:bCs/>
              </w:rPr>
              <w:t>Span</w:t>
            </w:r>
          </w:p>
        </w:tc>
        <w:tc>
          <w:tcPr>
            <w:tcW w:w="1853" w:type="dxa"/>
          </w:tcPr>
          <w:p w:rsidR="00CC2743" w:rsidRDefault="00CC2743">
            <w:pPr>
              <w:pStyle w:val="TableContents"/>
            </w:pPr>
            <w:ins w:id="1228" w:author="Lisa" w:date="2013-02-23T20:01:00Z">
              <w:r w:rsidRPr="00131573">
                <w:rPr>
                  <w:rFonts w:ascii="Cambria" w:hAnsi="Cambria"/>
                  <w:shd w:val="clear" w:color="auto" w:fill="FFFFFF"/>
                </w:rPr>
                <w:t>Akaike information criterion</w:t>
              </w:r>
            </w:ins>
            <w:del w:id="1229" w:author="Lisa" w:date="2013-02-23T20:01:00Z">
              <w:r w:rsidDel="00B7227A">
                <w:rPr>
                  <w:rFonts w:ascii="Cambria" w:hAnsi="Cambria"/>
                  <w:b/>
                  <w:bCs/>
                </w:rPr>
                <w:delText>AIC</w:delText>
              </w:r>
            </w:del>
          </w:p>
        </w:tc>
        <w:tc>
          <w:tcPr>
            <w:tcW w:w="1980" w:type="dxa"/>
          </w:tcPr>
          <w:p w:rsidR="00CC2743" w:rsidRDefault="00CC2743">
            <w:pPr>
              <w:pStyle w:val="TableContents"/>
            </w:pPr>
            <w:ins w:id="1230" w:author="Lisa" w:date="2013-02-23T20:01:00Z">
              <w:r>
                <w:rPr>
                  <w:rFonts w:ascii="Cambria" w:hAnsi="Cambria"/>
                  <w:shd w:val="clear" w:color="auto" w:fill="FFFFFF"/>
                </w:rPr>
                <w:t>Bayesian information criterion</w:t>
              </w:r>
            </w:ins>
            <w:del w:id="1231" w:author="Lisa" w:date="2013-02-23T20:01:00Z">
              <w:r w:rsidDel="00B7227A">
                <w:rPr>
                  <w:rFonts w:ascii="Cambria" w:hAnsi="Cambria"/>
                  <w:b/>
                  <w:bCs/>
                </w:rPr>
                <w:delText>BIC</w:delText>
              </w:r>
            </w:del>
          </w:p>
        </w:tc>
        <w:tc>
          <w:tcPr>
            <w:tcW w:w="3161" w:type="dxa"/>
          </w:tcPr>
          <w:p w:rsidR="00CC2743" w:rsidRDefault="00CC2743">
            <w:pPr>
              <w:pStyle w:val="TableContents"/>
              <w:rPr>
                <w:ins w:id="1232" w:author="Lisa" w:date="2013-02-23T20:01:00Z"/>
                <w:rFonts w:ascii="Cambria" w:hAnsi="Cambria"/>
                <w:b/>
                <w:bCs/>
              </w:rPr>
            </w:pPr>
            <w:r>
              <w:rPr>
                <w:rFonts w:ascii="Cambria" w:hAnsi="Cambria"/>
                <w:b/>
                <w:bCs/>
              </w:rPr>
              <w:t>Geometric standard</w:t>
            </w:r>
          </w:p>
          <w:p w:rsidR="00CC2743" w:rsidRDefault="00CC2743">
            <w:pPr>
              <w:pStyle w:val="TableContents"/>
              <w:numPr>
                <w:ins w:id="1233" w:author="Lisa" w:date="2013-02-23T20:01:00Z"/>
              </w:numPr>
            </w:pPr>
            <w:del w:id="1234" w:author="Lisa" w:date="2013-02-23T20:01:00Z">
              <w:r w:rsidDel="00B7227A">
                <w:rPr>
                  <w:rFonts w:ascii="Cambria" w:hAnsi="Cambria"/>
                  <w:b/>
                  <w:bCs/>
                </w:rPr>
                <w:delText xml:space="preserve"> </w:delText>
              </w:r>
            </w:del>
            <w:r>
              <w:rPr>
                <w:rFonts w:ascii="Cambria" w:hAnsi="Cambria"/>
                <w:b/>
                <w:bCs/>
              </w:rPr>
              <w:t>deviation of residuals</w:t>
            </w:r>
          </w:p>
        </w:tc>
      </w:tr>
      <w:tr w:rsidR="00CC2743" w:rsidTr="00F25166">
        <w:tc>
          <w:tcPr>
            <w:tcW w:w="914" w:type="dxa"/>
          </w:tcPr>
          <w:p w:rsidR="00CC2743" w:rsidRDefault="00CC2743">
            <w:pPr>
              <w:pStyle w:val="TableContents"/>
            </w:pPr>
            <w:r>
              <w:rPr>
                <w:rFonts w:ascii="Cambria" w:hAnsi="Cambria"/>
              </w:rPr>
              <w:t>G=QFA</w:t>
            </w:r>
          </w:p>
        </w:tc>
        <w:tc>
          <w:tcPr>
            <w:tcW w:w="1383" w:type="dxa"/>
          </w:tcPr>
          <w:p w:rsidR="00CC2743" w:rsidRDefault="00CC2743">
            <w:pPr>
              <w:pStyle w:val="TableContents"/>
            </w:pPr>
            <w:r>
              <w:rPr>
                <w:rFonts w:ascii="Cambria" w:hAnsi="Cambria"/>
              </w:rPr>
              <w:t>0.0606</w:t>
            </w:r>
          </w:p>
        </w:tc>
        <w:tc>
          <w:tcPr>
            <w:tcW w:w="1853" w:type="dxa"/>
          </w:tcPr>
          <w:p w:rsidR="00CC2743" w:rsidRDefault="00CC2743">
            <w:pPr>
              <w:pStyle w:val="TableContents"/>
            </w:pPr>
            <w:r>
              <w:rPr>
                <w:rFonts w:ascii="Cambria" w:hAnsi="Cambria"/>
              </w:rPr>
              <w:t>19600</w:t>
            </w:r>
          </w:p>
        </w:tc>
        <w:tc>
          <w:tcPr>
            <w:tcW w:w="1980" w:type="dxa"/>
          </w:tcPr>
          <w:p w:rsidR="00CC2743" w:rsidRDefault="00CC2743">
            <w:pPr>
              <w:pStyle w:val="TableContents"/>
            </w:pPr>
            <w:r>
              <w:rPr>
                <w:rFonts w:ascii="Cambria" w:hAnsi="Cambria"/>
              </w:rPr>
              <w:t>23600</w:t>
            </w:r>
          </w:p>
        </w:tc>
        <w:tc>
          <w:tcPr>
            <w:tcW w:w="3161" w:type="dxa"/>
          </w:tcPr>
          <w:p w:rsidR="00CC2743" w:rsidRDefault="00CC2743">
            <w:pPr>
              <w:pStyle w:val="TableContents"/>
            </w:pPr>
            <w:r>
              <w:rPr>
                <w:rFonts w:ascii="Cambria" w:hAnsi="Cambria"/>
              </w:rPr>
              <w:t>0.400</w:t>
            </w:r>
          </w:p>
        </w:tc>
      </w:tr>
      <w:tr w:rsidR="00CC2743" w:rsidTr="00F25166">
        <w:tc>
          <w:tcPr>
            <w:tcW w:w="914" w:type="dxa"/>
          </w:tcPr>
          <w:p w:rsidR="00CC2743" w:rsidRDefault="00CC2743">
            <w:pPr>
              <w:pStyle w:val="TableContents"/>
            </w:pPr>
            <w:r>
              <w:rPr>
                <w:rFonts w:ascii="Cambria" w:hAnsi="Cambria"/>
              </w:rPr>
              <w:t>G=FA</w:t>
            </w:r>
          </w:p>
        </w:tc>
        <w:tc>
          <w:tcPr>
            <w:tcW w:w="1383" w:type="dxa"/>
          </w:tcPr>
          <w:p w:rsidR="00CC2743" w:rsidRDefault="00CC2743">
            <w:pPr>
              <w:pStyle w:val="TableContents"/>
            </w:pPr>
            <w:r>
              <w:rPr>
                <w:rFonts w:ascii="Cambria" w:hAnsi="Cambria"/>
              </w:rPr>
              <w:t>0.0614</w:t>
            </w:r>
          </w:p>
        </w:tc>
        <w:tc>
          <w:tcPr>
            <w:tcW w:w="1853" w:type="dxa"/>
          </w:tcPr>
          <w:p w:rsidR="00CC2743" w:rsidRDefault="00CC2743">
            <w:pPr>
              <w:pStyle w:val="TableContents"/>
            </w:pPr>
            <w:r>
              <w:rPr>
                <w:rFonts w:ascii="Cambria" w:hAnsi="Cambria"/>
              </w:rPr>
              <w:t>27200</w:t>
            </w:r>
          </w:p>
        </w:tc>
        <w:tc>
          <w:tcPr>
            <w:tcW w:w="1980" w:type="dxa"/>
          </w:tcPr>
          <w:p w:rsidR="00CC2743" w:rsidRDefault="00CC2743">
            <w:pPr>
              <w:pStyle w:val="TableContents"/>
            </w:pPr>
            <w:r>
              <w:rPr>
                <w:rFonts w:ascii="Cambria" w:hAnsi="Cambria"/>
              </w:rPr>
              <w:t>28300</w:t>
            </w:r>
          </w:p>
        </w:tc>
        <w:tc>
          <w:tcPr>
            <w:tcW w:w="3161" w:type="dxa"/>
          </w:tcPr>
          <w:p w:rsidR="00CC2743" w:rsidRDefault="00CC2743">
            <w:pPr>
              <w:pStyle w:val="TableContents"/>
            </w:pPr>
            <w:r>
              <w:rPr>
                <w:rFonts w:ascii="Cambria" w:hAnsi="Cambria"/>
              </w:rPr>
              <w:t>0.503</w:t>
            </w:r>
          </w:p>
        </w:tc>
      </w:tr>
    </w:tbl>
    <w:p w:rsidR="00CC2743" w:rsidRDefault="00CC2743"/>
    <w:p w:rsidR="00CC2743" w:rsidRDefault="00CC2743">
      <w:r>
        <w:rPr>
          <w:rFonts w:ascii="Cambria" w:hAnsi="Cambria"/>
          <w:b/>
          <w:bCs/>
          <w:shd w:val="clear" w:color="auto" w:fill="FFFFFF"/>
        </w:rPr>
        <w:t xml:space="preserve">Table 2: </w:t>
      </w:r>
      <w:r>
        <w:rPr>
          <w:rFonts w:ascii="Cambria" w:hAnsi="Cambria"/>
          <w:shd w:val="clear" w:color="auto" w:fill="FFFFFF"/>
        </w:rPr>
        <w:t xml:space="preserve">Model fit statistics for climate-ring width models. </w:t>
      </w:r>
      <w:ins w:id="1235" w:author="Lisa" w:date="2013-02-23T19:52:00Z">
        <w:r w:rsidRPr="00131573">
          <w:rPr>
            <w:rFonts w:ascii="Cambria" w:hAnsi="Cambria"/>
            <w:shd w:val="clear" w:color="auto" w:fill="FFFFFF"/>
          </w:rPr>
          <w:t>Akaike information criterion</w:t>
        </w:r>
        <w:r>
          <w:rPr>
            <w:rFonts w:ascii="Cambria" w:hAnsi="Cambria"/>
            <w:shd w:val="clear" w:color="auto" w:fill="FFFFFF"/>
          </w:rPr>
          <w:t xml:space="preserve"> (</w:t>
        </w:r>
      </w:ins>
      <w:r>
        <w:rPr>
          <w:rFonts w:ascii="Cambria" w:hAnsi="Cambria"/>
          <w:shd w:val="clear" w:color="auto" w:fill="FFFFFF"/>
        </w:rPr>
        <w:t>AIC</w:t>
      </w:r>
      <w:ins w:id="1236" w:author="Lisa" w:date="2013-02-23T19:52:00Z">
        <w:r>
          <w:rPr>
            <w:rFonts w:ascii="Cambria" w:hAnsi="Cambria"/>
            <w:shd w:val="clear" w:color="auto" w:fill="FFFFFF"/>
          </w:rPr>
          <w:t>)</w:t>
        </w:r>
      </w:ins>
      <w:r>
        <w:rPr>
          <w:rFonts w:ascii="Cambria" w:hAnsi="Cambria"/>
          <w:shd w:val="clear" w:color="auto" w:fill="FFFFFF"/>
        </w:rPr>
        <w:t>/</w:t>
      </w:r>
      <w:ins w:id="1237" w:author="Lisa" w:date="2013-02-23T19:52:00Z">
        <w:r>
          <w:rPr>
            <w:rFonts w:ascii="Cambria" w:hAnsi="Cambria"/>
            <w:shd w:val="clear" w:color="auto" w:fill="FFFFFF"/>
          </w:rPr>
          <w:t>Bayesian information criterion (</w:t>
        </w:r>
      </w:ins>
      <w:r>
        <w:rPr>
          <w:rFonts w:ascii="Cambria" w:hAnsi="Cambria"/>
          <w:shd w:val="clear" w:color="auto" w:fill="FFFFFF"/>
        </w:rPr>
        <w:t>BIC</w:t>
      </w:r>
      <w:ins w:id="1238" w:author="Lisa" w:date="2013-02-23T19:52:00Z">
        <w:r>
          <w:rPr>
            <w:rFonts w:ascii="Cambria" w:hAnsi="Cambria"/>
            <w:shd w:val="clear" w:color="auto" w:fill="FFFFFF"/>
          </w:rPr>
          <w:t>)</w:t>
        </w:r>
      </w:ins>
      <w:r>
        <w:rPr>
          <w:rFonts w:ascii="Cambria" w:hAnsi="Cambria"/>
          <w:shd w:val="clear" w:color="auto" w:fill="FFFFFF"/>
        </w:rPr>
        <w:t xml:space="preserve"> comparisons</w:t>
      </w:r>
      <w:commentRangeStart w:id="1239"/>
      <w:r>
        <w:rPr>
          <w:rFonts w:ascii="Cambria" w:hAnsi="Cambria"/>
          <w:shd w:val="clear" w:color="auto" w:fill="FFFFFF"/>
        </w:rPr>
        <w:t xml:space="preserve"> </w:t>
      </w:r>
      <w:del w:id="1240" w:author="Lisa" w:date="2013-02-23T19:50:00Z">
        <w:r w:rsidDel="00131573">
          <w:rPr>
            <w:rFonts w:ascii="Cambria" w:hAnsi="Cambria"/>
            <w:shd w:val="clear" w:color="auto" w:fill="FFFFFF"/>
          </w:rPr>
          <w:delText xml:space="preserve">between </w:delText>
        </w:r>
      </w:del>
      <w:ins w:id="1241" w:author="Lisa" w:date="2013-02-23T19:50:00Z">
        <w:r>
          <w:rPr>
            <w:rFonts w:ascii="Cambria" w:hAnsi="Cambria"/>
            <w:shd w:val="clear" w:color="auto" w:fill="FFFFFF"/>
          </w:rPr>
          <w:t xml:space="preserve">among </w:t>
        </w:r>
      </w:ins>
      <w:commentRangeEnd w:id="1239"/>
      <w:r>
        <w:rPr>
          <w:rStyle w:val="CommentReference"/>
          <w:szCs w:val="18"/>
        </w:rPr>
        <w:commentReference w:id="1239"/>
      </w:r>
      <w:r>
        <w:rPr>
          <w:rFonts w:ascii="Cambria" w:hAnsi="Cambria"/>
          <w:shd w:val="clear" w:color="auto" w:fill="FFFFFF"/>
        </w:rPr>
        <w:t>models</w:t>
      </w:r>
      <w:del w:id="1242" w:author="Lisa" w:date="2013-02-23T19:50:00Z">
        <w:r w:rsidDel="00131573">
          <w:rPr>
            <w:rFonts w:ascii="Cambria" w:hAnsi="Cambria"/>
            <w:shd w:val="clear" w:color="auto" w:fill="FFFFFF"/>
          </w:rPr>
          <w:delText xml:space="preserve"> fit in</w:delText>
        </w:r>
      </w:del>
      <w:r>
        <w:rPr>
          <w:rFonts w:ascii="Cambria" w:hAnsi="Cambria"/>
          <w:shd w:val="clear" w:color="auto" w:fill="FFFFFF"/>
        </w:rPr>
        <w:t xml:space="preserve"> are invalid because the dependent variables differ.</w:t>
      </w:r>
      <w:ins w:id="1243" w:author="Lisa" w:date="2013-02-23T20:08:00Z">
        <w:r>
          <w:rPr>
            <w:rFonts w:ascii="Cambria" w:hAnsi="Cambria"/>
            <w:shd w:val="clear" w:color="auto" w:fill="FFFFFF"/>
          </w:rPr>
          <w:t xml:space="preserve"> </w:t>
        </w:r>
        <w:commentRangeStart w:id="1244"/>
        <w:r>
          <w:rPr>
            <w:rFonts w:ascii="Cambria" w:hAnsi="Cambria"/>
          </w:rPr>
          <w:t>Q = productivity ; F = forcing of year; A = age trend.</w:t>
        </w:r>
      </w:ins>
      <w:commentRangeEnd w:id="1244"/>
      <w:r>
        <w:rPr>
          <w:rStyle w:val="CommentReference"/>
          <w:szCs w:val="18"/>
        </w:rPr>
        <w:commentReference w:id="1244"/>
      </w:r>
    </w:p>
    <w:tbl>
      <w:tblPr>
        <w:tblW w:w="936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3162"/>
        <w:gridCol w:w="3275"/>
        <w:gridCol w:w="737"/>
        <w:gridCol w:w="800"/>
        <w:gridCol w:w="1386"/>
      </w:tblGrid>
      <w:tr w:rsidR="00CC2743">
        <w:tc>
          <w:tcPr>
            <w:tcW w:w="3162" w:type="dxa"/>
            <w:tcBorders>
              <w:top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lastRenderedPageBreak/>
              <w:t>Standardization model</w:t>
            </w:r>
          </w:p>
        </w:tc>
        <w:tc>
          <w:tcPr>
            <w:tcW w:w="3275"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Climate-growth model</w:t>
            </w:r>
          </w:p>
        </w:tc>
        <w:tc>
          <w:tcPr>
            <w:tcW w:w="737"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AIC</w:t>
            </w:r>
          </w:p>
        </w:tc>
        <w:tc>
          <w:tcPr>
            <w:tcW w:w="800"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BIC</w:t>
            </w:r>
          </w:p>
        </w:tc>
        <w:tc>
          <w:tcPr>
            <w:tcW w:w="13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Adjusted R</w:t>
            </w:r>
            <w:r>
              <w:rPr>
                <w:rFonts w:ascii="Cambria" w:hAnsi="Cambria"/>
                <w:b/>
                <w:bCs/>
                <w:vertAlign w:val="superscript"/>
              </w:rPr>
              <w:t>2</w:t>
            </w:r>
          </w:p>
        </w:tc>
      </w:tr>
      <w:tr w:rsidR="00CC2743">
        <w:tc>
          <w:tcPr>
            <w:tcW w:w="316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32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ins w:id="1245" w:author="Lisa" w:date="2013-02-23T20:00:00Z">
              <w:r>
                <w:rPr>
                  <w:rFonts w:ascii="Cambria" w:hAnsi="Cambria"/>
                </w:rPr>
                <w:t>Generalized additive model</w:t>
              </w:r>
            </w:ins>
            <w:del w:id="1246" w:author="Lisa" w:date="2013-02-23T20:00:00Z">
              <w:r w:rsidDel="00B7227A">
                <w:rPr>
                  <w:rFonts w:ascii="Cambria" w:hAnsi="Cambria"/>
                </w:rPr>
                <w:delText>GAM</w:delText>
              </w:r>
            </w:del>
          </w:p>
        </w:tc>
        <w:tc>
          <w:tcPr>
            <w:tcW w:w="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-33.6</w:t>
            </w:r>
          </w:p>
        </w:tc>
        <w:tc>
          <w:tcPr>
            <w:tcW w:w="80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14.7</w:t>
            </w:r>
          </w:p>
        </w:tc>
        <w:tc>
          <w:tcPr>
            <w:tcW w:w="13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0.706</w:t>
            </w:r>
          </w:p>
        </w:tc>
      </w:tr>
      <w:tr w:rsidR="00CC2743">
        <w:tc>
          <w:tcPr>
            <w:tcW w:w="316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32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-10.5</w:t>
            </w:r>
          </w:p>
        </w:tc>
        <w:tc>
          <w:tcPr>
            <w:tcW w:w="80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5.5</w:t>
            </w:r>
          </w:p>
        </w:tc>
        <w:tc>
          <w:tcPr>
            <w:tcW w:w="13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0.612</w:t>
            </w:r>
          </w:p>
        </w:tc>
      </w:tr>
      <w:tr w:rsidR="00CC2743">
        <w:tc>
          <w:tcPr>
            <w:tcW w:w="316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32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del w:id="1247" w:author="Lisa" w:date="2013-02-23T20:00:00Z">
              <w:r w:rsidDel="00B7227A">
                <w:rPr>
                  <w:rFonts w:ascii="Cambria" w:hAnsi="Cambria"/>
                </w:rPr>
                <w:delText>GAM</w:delText>
              </w:r>
            </w:del>
            <w:ins w:id="1248" w:author="Lisa" w:date="2013-02-23T20:00:00Z">
              <w:r>
                <w:rPr>
                  <w:rFonts w:ascii="Cambria" w:hAnsi="Cambria"/>
                </w:rPr>
                <w:t>Generalized additive model</w:t>
              </w:r>
            </w:ins>
          </w:p>
        </w:tc>
        <w:tc>
          <w:tcPr>
            <w:tcW w:w="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-117.6</w:t>
            </w:r>
          </w:p>
        </w:tc>
        <w:tc>
          <w:tcPr>
            <w:tcW w:w="80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-77.3</w:t>
            </w:r>
          </w:p>
        </w:tc>
        <w:tc>
          <w:tcPr>
            <w:tcW w:w="13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0.392</w:t>
            </w:r>
          </w:p>
        </w:tc>
      </w:tr>
      <w:tr w:rsidR="00CC2743">
        <w:tc>
          <w:tcPr>
            <w:tcW w:w="316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32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-79.3</w:t>
            </w:r>
          </w:p>
        </w:tc>
        <w:tc>
          <w:tcPr>
            <w:tcW w:w="80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-63.3</w:t>
            </w:r>
          </w:p>
        </w:tc>
        <w:tc>
          <w:tcPr>
            <w:tcW w:w="13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0.062</w:t>
            </w:r>
          </w:p>
        </w:tc>
      </w:tr>
    </w:tbl>
    <w:p w:rsidR="00CC2743" w:rsidRDefault="00CC2743"/>
    <w:p w:rsidR="00CC2743" w:rsidRDefault="00CC2743"/>
    <w:p w:rsidR="00CC2743" w:rsidRDefault="00CC2743">
      <w:r>
        <w:rPr>
          <w:rFonts w:ascii="Cambria" w:hAnsi="Cambria"/>
          <w:b/>
          <w:bCs/>
          <w:shd w:val="clear" w:color="auto" w:fill="FFFFFF"/>
        </w:rPr>
        <w:t xml:space="preserve">Table 3: </w:t>
      </w:r>
      <w:r>
        <w:rPr>
          <w:rFonts w:ascii="Cambria" w:hAnsi="Cambria"/>
          <w:shd w:val="clear" w:color="auto" w:fill="FFFFFF"/>
        </w:rPr>
        <w:t xml:space="preserve">Responses </w:t>
      </w:r>
      <w:ins w:id="1249" w:author="Lisa" w:date="2013-02-24T19:00:00Z">
        <w:r>
          <w:rPr>
            <w:rFonts w:ascii="Cambria" w:hAnsi="Cambria"/>
            <w:shd w:val="clear" w:color="auto" w:fill="FFFFFF"/>
          </w:rPr>
          <w:t>(</w:t>
        </w:r>
      </w:ins>
      <w:r>
        <w:rPr>
          <w:rFonts w:ascii="Cambria" w:hAnsi="Cambria"/>
          <w:shd w:val="clear" w:color="auto" w:fill="FFFFFF"/>
        </w:rPr>
        <w:t>and coefficients</w:t>
      </w:r>
      <w:ins w:id="1250" w:author="Lisa" w:date="2013-02-24T19:00:00Z">
        <w:r>
          <w:rPr>
            <w:rFonts w:ascii="Cambria" w:hAnsi="Cambria"/>
            <w:shd w:val="clear" w:color="auto" w:fill="FFFFFF"/>
          </w:rPr>
          <w:t>)</w:t>
        </w:r>
      </w:ins>
      <w:r>
        <w:rPr>
          <w:rFonts w:ascii="Cambria" w:hAnsi="Cambria"/>
          <w:shd w:val="clear" w:color="auto" w:fill="FFFFFF"/>
        </w:rPr>
        <w:t xml:space="preserve"> of ring width (log-transformed forcing) to climate variables and water use efficiency.</w:t>
      </w:r>
      <w:ins w:id="1251" w:author="Lisa" w:date="2013-02-23T20:38:00Z">
        <w:r>
          <w:rPr>
            <w:rFonts w:ascii="Cambria" w:hAnsi="Cambria"/>
            <w:shd w:val="clear" w:color="auto" w:fill="FFFFFF"/>
          </w:rPr>
          <w:t xml:space="preserve"> </w:t>
        </w:r>
        <w:r>
          <w:rPr>
            <w:rFonts w:ascii="Cambria" w:hAnsi="Cambria"/>
          </w:rPr>
          <w:t>Q = productivity ; F = forcing of year; A = age trend; GAM = generalized additive model; GDD = growing degree day</w:t>
        </w:r>
      </w:ins>
      <w:ins w:id="1252" w:author="Lisa" w:date="2013-02-23T20:39:00Z">
        <w:r>
          <w:rPr>
            <w:rFonts w:ascii="Cambria" w:hAnsi="Cambria"/>
          </w:rPr>
          <w:t>; NA = not applicable</w:t>
        </w:r>
      </w:ins>
      <w:ins w:id="1253" w:author="Lisa" w:date="2013-02-23T20:38:00Z">
        <w:r>
          <w:rPr>
            <w:rFonts w:ascii="Cambria" w:hAnsi="Cambria"/>
          </w:rPr>
          <w:t>.</w:t>
        </w:r>
      </w:ins>
    </w:p>
    <w:tbl>
      <w:tblPr>
        <w:tblW w:w="936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97"/>
        <w:gridCol w:w="875"/>
        <w:gridCol w:w="958"/>
        <w:gridCol w:w="1349"/>
        <w:gridCol w:w="1336"/>
        <w:gridCol w:w="1123"/>
        <w:gridCol w:w="922"/>
      </w:tblGrid>
      <w:tr w:rsidR="00CC2743">
        <w:tc>
          <w:tcPr>
            <w:tcW w:w="2811" w:type="dxa"/>
            <w:tcBorders>
              <w:top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Variable</w:t>
            </w:r>
          </w:p>
        </w:tc>
        <w:tc>
          <w:tcPr>
            <w:tcW w:w="875"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Growth model</w:t>
            </w:r>
          </w:p>
        </w:tc>
        <w:tc>
          <w:tcPr>
            <w:tcW w:w="937"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Climate-growth model</w:t>
            </w:r>
          </w:p>
        </w:tc>
        <w:tc>
          <w:tcPr>
            <w:tcW w:w="1350"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Coefficient</w:t>
            </w:r>
          </w:p>
        </w:tc>
        <w:tc>
          <w:tcPr>
            <w:tcW w:w="1339"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Effective degrees of freedom</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Direction</w:t>
            </w:r>
          </w:p>
        </w:tc>
        <w:tc>
          <w:tcPr>
            <w:tcW w:w="9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p-value</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Intercept</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-0.09</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4.2e-6</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Intercept</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3.91</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2.7e-12</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Intercept</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0.10</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1.1e-12</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Intercept</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0.37</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0.295</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Water use efficiency</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4.7</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3.6e-11</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Water use efficiency</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-0.055</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4.1e-11</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Water use efficiency</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3.7</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-1.1e-6</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Water use efficiency</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-0.014</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0.012</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GDD</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7.7</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0.004</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GDD</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-5.2e-4</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0.001</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lastRenderedPageBreak/>
              <w:t>Growing season GDD</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2.2</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0.105</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GDD</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1.1e-4</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0.328</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4.7</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0.004</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-9.2e-4</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2.8e-5</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1.2</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0.919</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1.9e-5</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0.913</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1.0</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0.727</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G=QFA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1.6e-3</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0.500</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6.0</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0.105</w:t>
            </w:r>
          </w:p>
        </w:tc>
      </w:tr>
      <w:tr w:rsidR="00CC2743">
        <w:tc>
          <w:tcPr>
            <w:tcW w:w="2811"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87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G=FA</w:t>
            </w:r>
          </w:p>
        </w:tc>
        <w:tc>
          <w:tcPr>
            <w:tcW w:w="9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2.4e-3</w:t>
            </w:r>
          </w:p>
        </w:tc>
        <w:tc>
          <w:tcPr>
            <w:tcW w:w="1339"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124"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924"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0.143</w:t>
            </w:r>
          </w:p>
        </w:tc>
      </w:tr>
    </w:tbl>
    <w:p w:rsidR="00CC2743" w:rsidRDefault="00CC2743"/>
    <w:p w:rsidR="00CC2743" w:rsidRDefault="00CC2743">
      <w:commentRangeStart w:id="1254"/>
      <w:r>
        <w:rPr>
          <w:rFonts w:ascii="Cambria" w:hAnsi="Cambria"/>
          <w:b/>
          <w:bCs/>
          <w:shd w:val="clear" w:color="auto" w:fill="FFFFFF"/>
        </w:rPr>
        <w:t xml:space="preserve">Table 4: </w:t>
      </w:r>
      <w:commentRangeEnd w:id="1254"/>
      <w:r>
        <w:rPr>
          <w:rStyle w:val="CommentReference"/>
          <w:szCs w:val="18"/>
        </w:rPr>
        <w:commentReference w:id="1254"/>
      </w:r>
      <w:r>
        <w:rPr>
          <w:rFonts w:ascii="Cambria" w:hAnsi="Cambria"/>
          <w:shd w:val="clear" w:color="auto" w:fill="FFFFFF"/>
        </w:rPr>
        <w:t xml:space="preserve">Model fit statistics for climate-water use efficiency </w:t>
      </w:r>
      <w:ins w:id="1255" w:author="Lisa" w:date="2013-02-23T20:40:00Z">
        <w:r>
          <w:rPr>
            <w:rFonts w:ascii="Cambria" w:hAnsi="Cambria"/>
            <w:shd w:val="clear" w:color="auto" w:fill="FFFFFF"/>
          </w:rPr>
          <w:t xml:space="preserve">(WUE) </w:t>
        </w:r>
      </w:ins>
      <w:r>
        <w:rPr>
          <w:rFonts w:ascii="Cambria" w:hAnsi="Cambria"/>
          <w:shd w:val="clear" w:color="auto" w:fill="FFFFFF"/>
        </w:rPr>
        <w:t>models.</w:t>
      </w:r>
    </w:p>
    <w:tbl>
      <w:tblPr>
        <w:tblW w:w="936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3712"/>
        <w:gridCol w:w="1737"/>
        <w:gridCol w:w="2038"/>
        <w:gridCol w:w="1873"/>
      </w:tblGrid>
      <w:tr w:rsidR="00CC2743">
        <w:tc>
          <w:tcPr>
            <w:tcW w:w="3712" w:type="dxa"/>
            <w:tcBorders>
              <w:top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Climate-WUE model</w:t>
            </w:r>
          </w:p>
        </w:tc>
        <w:tc>
          <w:tcPr>
            <w:tcW w:w="1737"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AIC</w:t>
            </w:r>
          </w:p>
        </w:tc>
        <w:tc>
          <w:tcPr>
            <w:tcW w:w="2038"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BIC</w:t>
            </w:r>
          </w:p>
        </w:tc>
        <w:tc>
          <w:tcPr>
            <w:tcW w:w="18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Adjusted R</w:t>
            </w:r>
            <w:r>
              <w:rPr>
                <w:rFonts w:ascii="Cambria" w:hAnsi="Cambria"/>
                <w:b/>
                <w:bCs/>
                <w:vertAlign w:val="superscript"/>
              </w:rPr>
              <w:t>2</w:t>
            </w:r>
          </w:p>
        </w:tc>
      </w:tr>
      <w:tr w:rsidR="00CC2743">
        <w:tc>
          <w:tcPr>
            <w:tcW w:w="371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-339</w:t>
            </w:r>
          </w:p>
        </w:tc>
        <w:tc>
          <w:tcPr>
            <w:tcW w:w="203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-308</w:t>
            </w:r>
          </w:p>
        </w:tc>
        <w:tc>
          <w:tcPr>
            <w:tcW w:w="187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0.281</w:t>
            </w:r>
          </w:p>
        </w:tc>
      </w:tr>
      <w:tr w:rsidR="00CC2743">
        <w:tc>
          <w:tcPr>
            <w:tcW w:w="3712"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737"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-326</w:t>
            </w:r>
          </w:p>
        </w:tc>
        <w:tc>
          <w:tcPr>
            <w:tcW w:w="203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-312</w:t>
            </w:r>
          </w:p>
        </w:tc>
        <w:tc>
          <w:tcPr>
            <w:tcW w:w="187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0.208</w:t>
            </w:r>
          </w:p>
        </w:tc>
      </w:tr>
    </w:tbl>
    <w:p w:rsidR="00CC2743" w:rsidRDefault="00CC2743"/>
    <w:p w:rsidR="00CC2743" w:rsidRDefault="00CC2743">
      <w:commentRangeStart w:id="1256"/>
      <w:r>
        <w:rPr>
          <w:rFonts w:ascii="Cambria" w:hAnsi="Cambria"/>
          <w:b/>
          <w:bCs/>
          <w:shd w:val="clear" w:color="auto" w:fill="FFFFFF"/>
        </w:rPr>
        <w:t xml:space="preserve">Table 5: </w:t>
      </w:r>
      <w:commentRangeEnd w:id="1256"/>
      <w:r>
        <w:rPr>
          <w:rStyle w:val="CommentReference"/>
          <w:szCs w:val="18"/>
        </w:rPr>
        <w:commentReference w:id="1256"/>
      </w:r>
      <w:r>
        <w:rPr>
          <w:rFonts w:ascii="Cambria" w:hAnsi="Cambria"/>
          <w:shd w:val="clear" w:color="auto" w:fill="FFFFFF"/>
        </w:rPr>
        <w:t xml:space="preserve">Responses </w:t>
      </w:r>
      <w:ins w:id="1257" w:author="Lisa" w:date="2013-02-24T19:00:00Z">
        <w:r>
          <w:rPr>
            <w:rFonts w:ascii="Cambria" w:hAnsi="Cambria"/>
            <w:shd w:val="clear" w:color="auto" w:fill="FFFFFF"/>
          </w:rPr>
          <w:t>(</w:t>
        </w:r>
      </w:ins>
      <w:r>
        <w:rPr>
          <w:rFonts w:ascii="Cambria" w:hAnsi="Cambria"/>
          <w:shd w:val="clear" w:color="auto" w:fill="FFFFFF"/>
        </w:rPr>
        <w:t>and coefficients</w:t>
      </w:r>
      <w:ins w:id="1258" w:author="Lisa" w:date="2013-02-24T19:00:00Z">
        <w:r>
          <w:rPr>
            <w:rFonts w:ascii="Cambria" w:hAnsi="Cambria"/>
            <w:shd w:val="clear" w:color="auto" w:fill="FFFFFF"/>
          </w:rPr>
          <w:t>)</w:t>
        </w:r>
      </w:ins>
      <w:r>
        <w:rPr>
          <w:rFonts w:ascii="Cambria" w:hAnsi="Cambria"/>
          <w:shd w:val="clear" w:color="auto" w:fill="FFFFFF"/>
        </w:rPr>
        <w:t xml:space="preserve"> of water use efficiency to climate variables .</w:t>
      </w:r>
    </w:p>
    <w:tbl>
      <w:tblPr>
        <w:tblW w:w="936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3024"/>
        <w:gridCol w:w="1350"/>
        <w:gridCol w:w="1288"/>
        <w:gridCol w:w="1225"/>
        <w:gridCol w:w="1250"/>
        <w:gridCol w:w="1223"/>
      </w:tblGrid>
      <w:tr w:rsidR="00CC2743">
        <w:tc>
          <w:tcPr>
            <w:tcW w:w="3024" w:type="dxa"/>
            <w:tcBorders>
              <w:top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Variable</w:t>
            </w:r>
          </w:p>
        </w:tc>
        <w:tc>
          <w:tcPr>
            <w:tcW w:w="1350"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Model type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Coefficient</w:t>
            </w:r>
          </w:p>
        </w:tc>
        <w:tc>
          <w:tcPr>
            <w:tcW w:w="1225"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Effective degrees of freedom</w:t>
            </w:r>
          </w:p>
        </w:tc>
        <w:tc>
          <w:tcPr>
            <w:tcW w:w="1250" w:type="dxa"/>
            <w:tcBorders>
              <w:top w:val="single" w:sz="2" w:space="0" w:color="000000"/>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Direction</w:t>
            </w:r>
          </w:p>
        </w:tc>
        <w:tc>
          <w:tcPr>
            <w:tcW w:w="12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b/>
                <w:bCs/>
              </w:rPr>
              <w:t>p-value</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Intercept</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4.0</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lastRenderedPageBreak/>
              <w:t>Intercept</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-1.7</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GDD</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7.6</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Mixed</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0.015</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GDD</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1.6e-4</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2.8e-6</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1.0</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0.008</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precipitation</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1.1e-4</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BA</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Positive</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0.072</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GAM</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1.0</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0.416</w:t>
            </w:r>
          </w:p>
        </w:tc>
      </w:tr>
      <w:tr w:rsidR="00CC2743">
        <w:tc>
          <w:tcPr>
            <w:tcW w:w="3024" w:type="dxa"/>
            <w:tcBorders>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Growing season length</w:t>
            </w:r>
          </w:p>
        </w:tc>
        <w:tc>
          <w:tcPr>
            <w:tcW w:w="13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Linear</w:t>
            </w:r>
          </w:p>
        </w:tc>
        <w:tc>
          <w:tcPr>
            <w:tcW w:w="1288"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-9.9e-4</w:t>
            </w:r>
          </w:p>
        </w:tc>
        <w:tc>
          <w:tcPr>
            <w:tcW w:w="1225"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NA</w:t>
            </w:r>
          </w:p>
        </w:tc>
        <w:tc>
          <w:tcPr>
            <w:tcW w:w="1250" w:type="dxa"/>
            <w:tcBorders>
              <w:left w:val="single" w:sz="2" w:space="0" w:color="000000"/>
              <w:bottom w:val="single" w:sz="2" w:space="0" w:color="000000"/>
            </w:tcBorders>
            <w:tcMar>
              <w:top w:w="55" w:type="dxa"/>
              <w:left w:w="55" w:type="dxa"/>
              <w:bottom w:w="55" w:type="dxa"/>
              <w:right w:w="55" w:type="dxa"/>
            </w:tcMar>
          </w:tcPr>
          <w:p w:rsidR="00CC2743" w:rsidRDefault="00CC2743">
            <w:pPr>
              <w:pStyle w:val="TableContents"/>
            </w:pPr>
            <w:r>
              <w:rPr>
                <w:rFonts w:ascii="Cambria" w:hAnsi="Cambria"/>
              </w:rPr>
              <w:t>Negative</w:t>
            </w:r>
          </w:p>
        </w:tc>
        <w:tc>
          <w:tcPr>
            <w:tcW w:w="1223" w:type="dxa"/>
            <w:tcBorders>
              <w:left w:val="single" w:sz="2" w:space="0" w:color="000000"/>
              <w:bottom w:val="single" w:sz="2" w:space="0" w:color="000000"/>
              <w:right w:val="single" w:sz="2" w:space="0" w:color="000000"/>
            </w:tcBorders>
            <w:tcMar>
              <w:top w:w="55" w:type="dxa"/>
              <w:left w:w="55" w:type="dxa"/>
              <w:bottom w:w="55" w:type="dxa"/>
              <w:right w:w="55" w:type="dxa"/>
            </w:tcMar>
          </w:tcPr>
          <w:p w:rsidR="00CC2743" w:rsidRDefault="00CC2743">
            <w:pPr>
              <w:pStyle w:val="TableContents"/>
            </w:pPr>
            <w:r>
              <w:rPr>
                <w:rFonts w:ascii="Cambria" w:hAnsi="Cambria"/>
              </w:rPr>
              <w:t>0.068</w:t>
            </w:r>
          </w:p>
        </w:tc>
      </w:tr>
    </w:tbl>
    <w:p w:rsidR="00CC2743" w:rsidRDefault="00CC2743"/>
    <w:p w:rsidR="00CC2743" w:rsidRDefault="00CC2743" w:rsidP="00B24283">
      <w:pPr>
        <w:pStyle w:val="Heading1"/>
        <w:pPrChange w:id="1259" w:author="HomeUser" w:date="2013-03-01T16:54:00Z">
          <w:pPr>
            <w:pStyle w:val="Heading1"/>
            <w:spacing w:line="276" w:lineRule="auto"/>
          </w:pPr>
        </w:pPrChange>
      </w:pPr>
    </w:p>
    <w:p w:rsidR="00CC2743" w:rsidRDefault="00CC2743" w:rsidP="00B24283">
      <w:pPr>
        <w:pStyle w:val="Heading1"/>
        <w:pPrChange w:id="1260" w:author="HomeUser" w:date="2013-03-01T16:54:00Z">
          <w:pPr>
            <w:pStyle w:val="Heading1"/>
            <w:pageBreakBefore/>
            <w:spacing w:line="276" w:lineRule="auto"/>
          </w:pPr>
        </w:pPrChange>
      </w:pPr>
      <w:bookmarkStart w:id="1261" w:name="h.80vej9xrykyo"/>
      <w:bookmarkEnd w:id="1261"/>
      <w:r>
        <w:t>Figures</w:t>
      </w:r>
    </w:p>
    <w:p w:rsidR="00CC2743" w:rsidRDefault="00C87E2F">
      <w:pPr>
        <w:spacing w:line="100" w:lineRule="atLeast"/>
      </w:pPr>
      <w:r>
        <w:rPr>
          <w:noProof/>
          <w:lang w:eastAsia="en-CA" w:bidi="ar-SA"/>
        </w:rPr>
        <w:lastRenderedPageBreak/>
        <w:drawing>
          <wp:inline distT="0" distB="0" distL="0" distR="0">
            <wp:extent cx="5838825" cy="46101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4610100"/>
                    </a:xfrm>
                    <a:prstGeom prst="rect">
                      <a:avLst/>
                    </a:prstGeom>
                    <a:noFill/>
                    <a:ln>
                      <a:noFill/>
                    </a:ln>
                  </pic:spPr>
                </pic:pic>
              </a:graphicData>
            </a:graphic>
          </wp:inline>
        </w:drawing>
      </w:r>
    </w:p>
    <w:p w:rsidR="00CC2743" w:rsidRDefault="00CC2743">
      <w:pPr>
        <w:spacing w:line="100" w:lineRule="atLeast"/>
      </w:pPr>
      <w:commentRangeStart w:id="1262"/>
      <w:r>
        <w:rPr>
          <w:rFonts w:ascii="Cambria" w:hAnsi="Cambria"/>
          <w:b/>
          <w:bCs/>
        </w:rPr>
        <w:t>Figure 1</w:t>
      </w:r>
      <w:commentRangeEnd w:id="1262"/>
      <w:r>
        <w:rPr>
          <w:rStyle w:val="CommentReference"/>
          <w:szCs w:val="18"/>
        </w:rPr>
        <w:commentReference w:id="1262"/>
      </w:r>
      <w:r>
        <w:rPr>
          <w:rFonts w:ascii="Cambria" w:hAnsi="Cambria"/>
          <w:b/>
          <w:bCs/>
        </w:rPr>
        <w:t>:</w:t>
      </w:r>
      <w:r>
        <w:rPr>
          <w:rFonts w:ascii="Cambria" w:hAnsi="Cambria"/>
        </w:rPr>
        <w:t xml:space="preserve"> </w:t>
      </w:r>
      <w:del w:id="1263" w:author="Lisa" w:date="2013-02-23T20:41:00Z">
        <w:r w:rsidDel="00B668EC">
          <w:rPr>
            <w:rFonts w:ascii="Cambria" w:hAnsi="Cambria"/>
          </w:rPr>
          <w:delText xml:space="preserve">Map </w:delText>
        </w:r>
      </w:del>
      <w:ins w:id="1264" w:author="Lisa" w:date="2013-02-23T20:41:00Z">
        <w:r>
          <w:rPr>
            <w:rFonts w:ascii="Cambria" w:hAnsi="Cambria"/>
          </w:rPr>
          <w:t xml:space="preserve">Location </w:t>
        </w:r>
      </w:ins>
      <w:r>
        <w:rPr>
          <w:rFonts w:ascii="Cambria" w:hAnsi="Cambria"/>
        </w:rPr>
        <w:t>of jack pine stands used as study sites. See</w:t>
      </w:r>
      <w:commentRangeStart w:id="1265"/>
      <w:r>
        <w:rPr>
          <w:rFonts w:ascii="Cambria" w:hAnsi="Cambria"/>
        </w:rPr>
        <w:t xml:space="preserve"> inset </w:t>
      </w:r>
      <w:commentRangeEnd w:id="1265"/>
      <w:r>
        <w:rPr>
          <w:rStyle w:val="CommentReference"/>
          <w:szCs w:val="18"/>
        </w:rPr>
        <w:commentReference w:id="1265"/>
      </w:r>
      <w:r>
        <w:rPr>
          <w:rFonts w:ascii="Cambria" w:hAnsi="Cambria"/>
        </w:rPr>
        <w:t>for location within Ontario.</w:t>
      </w:r>
    </w:p>
    <w:p w:rsidR="00CC2743" w:rsidRDefault="00CC2743">
      <w:pPr>
        <w:spacing w:line="100" w:lineRule="atLeast"/>
      </w:pPr>
    </w:p>
    <w:p w:rsidR="00CC2743" w:rsidRDefault="00CC2743">
      <w:pPr>
        <w:pageBreakBefore/>
        <w:spacing w:line="100" w:lineRule="atLeast"/>
      </w:pPr>
      <w:r>
        <w:rPr>
          <w:rFonts w:ascii="Cambria" w:hAnsi="Cambria"/>
        </w:rPr>
        <w:lastRenderedPageBreak/>
        <w:t>a)</w:t>
      </w:r>
    </w:p>
    <w:p w:rsidR="00CC2743" w:rsidRDefault="00C87E2F">
      <w:pPr>
        <w:spacing w:line="100" w:lineRule="atLeast"/>
      </w:pPr>
      <w:r>
        <w:rPr>
          <w:noProof/>
          <w:lang w:eastAsia="en-CA" w:bidi="ar-SA"/>
        </w:rPr>
        <w:drawing>
          <wp:inline distT="0" distB="0" distL="0" distR="0">
            <wp:extent cx="30480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rsidR="00CC2743" w:rsidRDefault="00CC2743">
      <w:pPr>
        <w:spacing w:line="100" w:lineRule="atLeast"/>
      </w:pPr>
      <w:r>
        <w:rPr>
          <w:rFonts w:ascii="Cambria" w:hAnsi="Cambria"/>
        </w:rPr>
        <w:t>b)</w:t>
      </w:r>
    </w:p>
    <w:p w:rsidR="00CC2743" w:rsidRDefault="00C87E2F">
      <w:pPr>
        <w:spacing w:line="100" w:lineRule="atLeast"/>
      </w:pPr>
      <w:r>
        <w:rPr>
          <w:noProof/>
          <w:lang w:eastAsia="en-CA" w:bidi="ar-SA"/>
        </w:rPr>
        <w:drawing>
          <wp:inline distT="0" distB="0" distL="0" distR="0">
            <wp:extent cx="30480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rsidR="00CC2743" w:rsidRDefault="00CC2743">
      <w:pPr>
        <w:spacing w:line="100" w:lineRule="atLeast"/>
      </w:pPr>
      <w:bookmarkStart w:id="1266" w:name="h.8i4bvm5hdz0c"/>
      <w:bookmarkEnd w:id="1266"/>
      <w:commentRangeStart w:id="1267"/>
      <w:r>
        <w:rPr>
          <w:rFonts w:ascii="Cambria" w:hAnsi="Cambria"/>
          <w:b/>
          <w:bCs/>
        </w:rPr>
        <w:t>Figure 2</w:t>
      </w:r>
      <w:commentRangeEnd w:id="1267"/>
      <w:r>
        <w:rPr>
          <w:rStyle w:val="CommentReference"/>
          <w:szCs w:val="18"/>
        </w:rPr>
        <w:commentReference w:id="1267"/>
      </w:r>
      <w:r>
        <w:rPr>
          <w:rFonts w:ascii="Cambria" w:hAnsi="Cambria"/>
          <w:b/>
          <w:bCs/>
        </w:rPr>
        <w:t>:</w:t>
      </w:r>
      <w:r>
        <w:rPr>
          <w:rFonts w:ascii="Cambria" w:hAnsi="Cambria"/>
        </w:rPr>
        <w:t xml:space="preserve"> </w:t>
      </w:r>
      <w:commentRangeStart w:id="1268"/>
      <w:r>
        <w:rPr>
          <w:rFonts w:ascii="Cambria" w:hAnsi="Cambria"/>
        </w:rPr>
        <w:t>Sample depth</w:t>
      </w:r>
      <w:ins w:id="1269" w:author="HomeUser" w:date="2013-03-01T16:04:00Z">
        <w:r w:rsidR="00B302FB">
          <w:rPr>
            <w:rFonts w:ascii="Cambria" w:hAnsi="Cambria"/>
          </w:rPr>
          <w:t xml:space="preserve"> </w:t>
        </w:r>
        <w:r w:rsidR="00B302FB">
          <w:rPr>
            <w:rFonts w:ascii="Cambria" w:hAnsi="Cambria"/>
          </w:rPr>
          <w:t>(number of series included in the chronology)</w:t>
        </w:r>
      </w:ins>
      <w:r>
        <w:rPr>
          <w:rFonts w:ascii="Cambria" w:hAnsi="Cambria"/>
        </w:rPr>
        <w:t xml:space="preserve"> </w:t>
      </w:r>
      <w:commentRangeEnd w:id="1268"/>
      <w:r>
        <w:rPr>
          <w:rStyle w:val="CommentReference"/>
          <w:szCs w:val="18"/>
        </w:rPr>
        <w:commentReference w:id="1268"/>
      </w:r>
      <w:r>
        <w:rPr>
          <w:rFonts w:ascii="Cambria" w:hAnsi="Cambria"/>
        </w:rPr>
        <w:t xml:space="preserve">by a) year and b) </w:t>
      </w:r>
      <w:ins w:id="1270" w:author="Lisa" w:date="2013-02-23T20:43:00Z">
        <w:r>
          <w:rPr>
            <w:rFonts w:ascii="Cambria" w:hAnsi="Cambria"/>
          </w:rPr>
          <w:t xml:space="preserve">tree </w:t>
        </w:r>
      </w:ins>
      <w:r>
        <w:rPr>
          <w:rFonts w:ascii="Cambria" w:hAnsi="Cambria"/>
        </w:rPr>
        <w:t xml:space="preserve">age for the </w:t>
      </w:r>
      <w:ins w:id="1271" w:author="Lisa" w:date="2013-02-23T20:44:00Z">
        <w:r>
          <w:rPr>
            <w:rFonts w:ascii="Cambria" w:hAnsi="Cambria"/>
          </w:rPr>
          <w:t xml:space="preserve">jack pine </w:t>
        </w:r>
      </w:ins>
      <w:r>
        <w:rPr>
          <w:rFonts w:ascii="Cambria" w:hAnsi="Cambria"/>
        </w:rPr>
        <w:t>ring-width chronology.</w:t>
      </w:r>
    </w:p>
    <w:p w:rsidR="00CC2743" w:rsidRDefault="00C87E2F">
      <w:pPr>
        <w:spacing w:line="100" w:lineRule="atLeast"/>
      </w:pPr>
      <w:commentRangeStart w:id="1272"/>
      <w:r>
        <w:rPr>
          <w:noProof/>
          <w:lang w:eastAsia="en-CA" w:bidi="ar-SA"/>
        </w:rPr>
        <w:drawing>
          <wp:inline distT="0" distB="0" distL="0" distR="0">
            <wp:extent cx="5924550"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r w:rsidR="00CC2743">
        <w:rPr>
          <w:rFonts w:ascii="Cambria" w:hAnsi="Cambria"/>
          <w:b/>
          <w:bCs/>
        </w:rPr>
        <w:t>Figure 3:</w:t>
      </w:r>
      <w:r w:rsidR="00CC2743">
        <w:rPr>
          <w:rFonts w:ascii="Cambria" w:hAnsi="Cambria"/>
        </w:rPr>
        <w:t xml:space="preserve"> </w:t>
      </w:r>
      <w:commentRangeEnd w:id="1272"/>
      <w:r w:rsidR="00CC2743">
        <w:rPr>
          <w:rStyle w:val="CommentReference"/>
          <w:szCs w:val="18"/>
        </w:rPr>
        <w:commentReference w:id="1272"/>
      </w:r>
      <w:r w:rsidR="00CC2743">
        <w:rPr>
          <w:rFonts w:ascii="Cambria" w:hAnsi="Cambria"/>
        </w:rPr>
        <w:t>Tree-level productivity (</w:t>
      </w:r>
      <w:r w:rsidR="00CC2743">
        <w:rPr>
          <w:rFonts w:ascii="Cambria" w:hAnsi="Cambria"/>
          <w:b/>
          <w:bCs/>
        </w:rPr>
        <w:t>Q</w:t>
      </w:r>
      <w:r w:rsidR="00CC2743">
        <w:rPr>
          <w:rFonts w:ascii="Cambria" w:hAnsi="Cambria"/>
        </w:rPr>
        <w:t xml:space="preserve">) versus tree age for the </w:t>
      </w:r>
      <w:ins w:id="1273" w:author="Lisa" w:date="2013-02-23T20:44:00Z">
        <w:r w:rsidR="00CC2743">
          <w:rPr>
            <w:rFonts w:ascii="Cambria" w:hAnsi="Cambria"/>
          </w:rPr>
          <w:t xml:space="preserve">jack pine </w:t>
        </w:r>
      </w:ins>
      <w:r w:rsidR="00CC2743">
        <w:rPr>
          <w:rFonts w:ascii="Cambria" w:hAnsi="Cambria"/>
        </w:rPr>
        <w:t>ring</w:t>
      </w:r>
      <w:ins w:id="1274" w:author="Lisa" w:date="2013-02-23T20:50:00Z">
        <w:r w:rsidR="00CC2743">
          <w:rPr>
            <w:rFonts w:ascii="Cambria" w:hAnsi="Cambria"/>
          </w:rPr>
          <w:t>-</w:t>
        </w:r>
      </w:ins>
      <w:del w:id="1275" w:author="Lisa" w:date="2013-02-23T20:50:00Z">
        <w:r w:rsidR="00CC2743" w:rsidDel="003E5BA9">
          <w:rPr>
            <w:rFonts w:ascii="Cambria" w:hAnsi="Cambria"/>
          </w:rPr>
          <w:delText xml:space="preserve"> </w:delText>
        </w:r>
      </w:del>
      <w:r w:rsidR="00CC2743">
        <w:rPr>
          <w:rFonts w:ascii="Cambria" w:hAnsi="Cambria"/>
        </w:rPr>
        <w:t xml:space="preserve">width chronology. The smooth line is a loess line of best fit </w:t>
      </w:r>
      <w:ins w:id="1276" w:author="Lisa" w:date="2013-02-23T20:49:00Z">
        <w:r w:rsidR="00CC2743">
          <w:rPr>
            <w:rFonts w:ascii="Cambria" w:hAnsi="Cambria"/>
          </w:rPr>
          <w:t xml:space="preserve">for </w:t>
        </w:r>
      </w:ins>
      <w:ins w:id="1277" w:author="Lisa" w:date="2013-02-23T20:50:00Z">
        <w:r w:rsidR="00CC2743">
          <w:rPr>
            <w:rFonts w:ascii="Cambria" w:hAnsi="Cambria"/>
          </w:rPr>
          <w:t xml:space="preserve">the </w:t>
        </w:r>
      </w:ins>
      <w:ins w:id="1278" w:author="Lisa" w:date="2013-02-23T20:49:00Z">
        <w:r w:rsidR="00CC2743">
          <w:rPr>
            <w:rFonts w:ascii="Cambria" w:hAnsi="Cambria"/>
          </w:rPr>
          <w:t>QFA model and</w:t>
        </w:r>
      </w:ins>
      <w:del w:id="1279" w:author="Lisa" w:date="2013-02-23T20:50:00Z">
        <w:r w:rsidR="00CC2743" w:rsidDel="003E5BA9">
          <w:rPr>
            <w:rFonts w:ascii="Cambria" w:hAnsi="Cambria"/>
          </w:rPr>
          <w:delText>while</w:delText>
        </w:r>
      </w:del>
      <w:r w:rsidR="00CC2743">
        <w:rPr>
          <w:rFonts w:ascii="Cambria" w:hAnsi="Cambria"/>
        </w:rPr>
        <w:t xml:space="preserve"> error bars show a 95% confidence interval for each data point. </w:t>
      </w:r>
    </w:p>
    <w:p w:rsidR="00CC2743" w:rsidRDefault="00C87E2F">
      <w:pPr>
        <w:spacing w:line="100" w:lineRule="atLeast"/>
      </w:pPr>
      <w:r>
        <w:rPr>
          <w:noProof/>
          <w:lang w:eastAsia="en-CA" w:bidi="ar-SA"/>
        </w:rPr>
        <w:lastRenderedPageBreak/>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2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2" o:spid="_x0000_s1026" style="position:absolute;margin-left:0;margin-top:0;width:468pt;height:233.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A9&#10;TpSM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r>
        <w:rPr>
          <w:rFonts w:ascii="Cambria" w:hAnsi="Cambria"/>
          <w:b/>
          <w:bCs/>
        </w:rPr>
        <w:t>Figure 4:</w:t>
      </w:r>
      <w:ins w:id="1280" w:author="Lisa" w:date="2013-02-23T20:50:00Z">
        <w:r>
          <w:rPr>
            <w:rFonts w:ascii="Cambria" w:hAnsi="Cambria"/>
            <w:b/>
            <w:bCs/>
          </w:rPr>
          <w:t xml:space="preserve"> </w:t>
        </w:r>
      </w:ins>
      <w:r>
        <w:rPr>
          <w:rFonts w:ascii="Cambria" w:hAnsi="Cambria"/>
        </w:rPr>
        <w:t xml:space="preserve">Forcing (index of growth by year) for the </w:t>
      </w:r>
      <w:ins w:id="1281" w:author="Lisa" w:date="2013-02-23T20:50:00Z">
        <w:r>
          <w:rPr>
            <w:rFonts w:ascii="Cambria" w:hAnsi="Cambria"/>
          </w:rPr>
          <w:t xml:space="preserve">jack pine </w:t>
        </w:r>
      </w:ins>
      <w:r>
        <w:rPr>
          <w:rFonts w:ascii="Cambria" w:hAnsi="Cambria"/>
        </w:rPr>
        <w:t>ring-width chronology</w:t>
      </w:r>
      <w:ins w:id="1282" w:author="Lisa" w:date="2013-02-23T20:51:00Z">
        <w:r>
          <w:rPr>
            <w:rFonts w:ascii="Cambria" w:hAnsi="Cambria"/>
          </w:rPr>
          <w:t xml:space="preserve"> for two models</w:t>
        </w:r>
      </w:ins>
      <w:r>
        <w:rPr>
          <w:rFonts w:ascii="Cambria" w:hAnsi="Cambria"/>
        </w:rPr>
        <w:t>.</w:t>
      </w:r>
      <w:ins w:id="1283" w:author="Lisa" w:date="2013-02-23T20:52:00Z">
        <w:r>
          <w:rPr>
            <w:rFonts w:ascii="Cambria" w:hAnsi="Cambria"/>
          </w:rPr>
          <w:t xml:space="preserve"> </w:t>
        </w:r>
        <w:r w:rsidRPr="00CC2743">
          <w:rPr>
            <w:rFonts w:ascii="Cambria" w:hAnsi="Cambria"/>
            <w:highlight w:val="yellow"/>
            <w:rPrChange w:id="1284" w:author="Lisa" w:date="2013-02-23T20:52:00Z">
              <w:rPr>
                <w:rFonts w:ascii="Cambria" w:hAnsi="Cambria"/>
                <w:sz w:val="16"/>
              </w:rPr>
            </w:rPrChange>
          </w:rPr>
          <w:t>QFA = ???;FA= ???.</w:t>
        </w:r>
      </w:ins>
      <w:r>
        <w:rPr>
          <w:rFonts w:ascii="Cambria" w:hAnsi="Cambria"/>
        </w:rPr>
        <w:t xml:space="preserve"> The shaded region shows a 95% confidence interval.</w:t>
      </w:r>
    </w:p>
    <w:p w:rsidR="00CC2743" w:rsidRDefault="00C87E2F">
      <w:pPr>
        <w:spacing w:line="100" w:lineRule="atLeast"/>
      </w:pPr>
      <w:r>
        <w:rPr>
          <w:noProof/>
          <w:lang w:eastAsia="en-CA" w:bidi="ar-SA"/>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943600" cy="2964180"/>
                <wp:effectExtent l="0" t="1270" r="0" b="0"/>
                <wp:wrapSquare wrapText="largest"/>
                <wp:docPr id="1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3" o:spid="_x0000_s1026" style="position:absolute;margin-left:0;margin-top:0;width:468pt;height:233.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AE&#10;slkV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commentRangeStart w:id="1285"/>
      <w:r>
        <w:rPr>
          <w:rFonts w:ascii="Cambria" w:hAnsi="Cambria"/>
          <w:b/>
          <w:bCs/>
        </w:rPr>
        <w:t>Figure 5</w:t>
      </w:r>
      <w:commentRangeEnd w:id="1285"/>
      <w:r>
        <w:rPr>
          <w:rStyle w:val="CommentReference"/>
          <w:szCs w:val="18"/>
        </w:rPr>
        <w:commentReference w:id="1285"/>
      </w:r>
      <w:r>
        <w:rPr>
          <w:rFonts w:ascii="Cambria" w:hAnsi="Cambria"/>
          <w:b/>
          <w:bCs/>
        </w:rPr>
        <w:t>:</w:t>
      </w:r>
      <w:r>
        <w:rPr>
          <w:rFonts w:ascii="Cambria" w:hAnsi="Cambria"/>
        </w:rPr>
        <w:t xml:space="preserve"> </w:t>
      </w:r>
      <w:ins w:id="1286" w:author="Lisa" w:date="2013-02-23T20:53:00Z">
        <w:r>
          <w:rPr>
            <w:rFonts w:ascii="Cambria" w:hAnsi="Cambria"/>
          </w:rPr>
          <w:t>Ring width relative to the a</w:t>
        </w:r>
      </w:ins>
      <w:del w:id="1287" w:author="Lisa" w:date="2013-02-23T20:53:00Z">
        <w:r w:rsidDel="003E5BA9">
          <w:rPr>
            <w:rFonts w:ascii="Cambria" w:hAnsi="Cambria"/>
          </w:rPr>
          <w:delText>A</w:delText>
        </w:r>
      </w:del>
      <w:r>
        <w:rPr>
          <w:rFonts w:ascii="Cambria" w:hAnsi="Cambria"/>
        </w:rPr>
        <w:t>ge trend</w:t>
      </w:r>
      <w:ins w:id="1288" w:author="Lisa" w:date="2013-02-23T20:52:00Z">
        <w:r>
          <w:rPr>
            <w:rFonts w:ascii="Cambria" w:hAnsi="Cambria"/>
          </w:rPr>
          <w:t xml:space="preserve"> </w:t>
        </w:r>
      </w:ins>
      <w:r>
        <w:rPr>
          <w:rFonts w:ascii="Cambria" w:hAnsi="Cambria"/>
        </w:rPr>
        <w:t>(expected growth by age</w:t>
      </w:r>
      <w:commentRangeStart w:id="1289"/>
      <w:del w:id="1290" w:author="Lisa" w:date="2013-02-23T20:54:00Z">
        <w:r w:rsidDel="003E5BA9">
          <w:rPr>
            <w:rFonts w:ascii="Cambria" w:hAnsi="Cambria"/>
          </w:rPr>
          <w:delText>, equivalent to the regional curve</w:delText>
        </w:r>
      </w:del>
      <w:commentRangeEnd w:id="1289"/>
      <w:r>
        <w:rPr>
          <w:rStyle w:val="CommentReference"/>
          <w:szCs w:val="18"/>
        </w:rPr>
        <w:commentReference w:id="1289"/>
      </w:r>
      <w:r>
        <w:rPr>
          <w:rFonts w:ascii="Cambria" w:hAnsi="Cambria"/>
        </w:rPr>
        <w:t xml:space="preserve">) for the </w:t>
      </w:r>
      <w:ins w:id="1291" w:author="Lisa" w:date="2013-02-23T20:52:00Z">
        <w:r>
          <w:rPr>
            <w:rFonts w:ascii="Cambria" w:hAnsi="Cambria"/>
          </w:rPr>
          <w:t xml:space="preserve">jack pine </w:t>
        </w:r>
      </w:ins>
      <w:r>
        <w:rPr>
          <w:rFonts w:ascii="Cambria" w:hAnsi="Cambria"/>
        </w:rPr>
        <w:t>ring-width chronology.</w:t>
      </w:r>
      <w:del w:id="1292" w:author="Lisa" w:date="2013-02-23T18:13:00Z">
        <w:r w:rsidDel="00A52847">
          <w:rPr>
            <w:rFonts w:ascii="Cambria" w:hAnsi="Cambria"/>
          </w:rPr>
          <w:delText xml:space="preserve">  </w:delText>
        </w:r>
      </w:del>
      <w:ins w:id="1293" w:author="Lisa" w:date="2013-02-23T18:13:00Z">
        <w:r>
          <w:rPr>
            <w:rFonts w:ascii="Cambria" w:hAnsi="Cambria"/>
          </w:rPr>
          <w:t xml:space="preserve"> </w:t>
        </w:r>
      </w:ins>
      <w:r>
        <w:rPr>
          <w:rFonts w:ascii="Cambria" w:hAnsi="Cambria"/>
        </w:rPr>
        <w:t>The shaded region shows a 95% confidence interval.</w:t>
      </w:r>
    </w:p>
    <w:p w:rsidR="00CC2743" w:rsidRDefault="00C87E2F">
      <w:pPr>
        <w:spacing w:line="100" w:lineRule="atLeast"/>
      </w:pPr>
      <w:r>
        <w:rPr>
          <w:noProof/>
          <w:lang w:eastAsia="en-CA" w:bidi="ar-SA"/>
        </w:rPr>
        <w:lastRenderedPageBreak/>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1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4" o:spid="_x0000_s1026" style="position:absolute;margin-left:0;margin-top:0;width:468pt;height:233.4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" filled="f" stroked="f">
                <o:lock v:ext="edit" aspectratio="t"/>
                <w10:wrap type="square" side="largest"/>
              </v:rect>
            </w:pict>
          </mc:Fallback>
        </mc:AlternateContent>
      </w:r>
    </w:p>
    <w:p w:rsidR="00CC2743" w:rsidRDefault="00CC2743">
      <w:pPr>
        <w:spacing w:line="100" w:lineRule="atLeast"/>
      </w:pPr>
      <w:commentRangeStart w:id="1294"/>
      <w:r>
        <w:rPr>
          <w:rFonts w:ascii="Cambria" w:hAnsi="Cambria"/>
          <w:b/>
          <w:bCs/>
        </w:rPr>
        <w:t>Figure 6</w:t>
      </w:r>
      <w:commentRangeEnd w:id="1294"/>
      <w:r>
        <w:rPr>
          <w:rStyle w:val="CommentReference"/>
          <w:szCs w:val="18"/>
        </w:rPr>
        <w:commentReference w:id="1294"/>
      </w:r>
      <w:r>
        <w:rPr>
          <w:rFonts w:ascii="Cambria" w:hAnsi="Cambria"/>
          <w:b/>
          <w:bCs/>
        </w:rPr>
        <w:t>:</w:t>
      </w:r>
      <w:r>
        <w:rPr>
          <w:rFonts w:ascii="Cambria" w:hAnsi="Cambria"/>
        </w:rPr>
        <w:t xml:space="preserve"> Stand-level effects on intrinsic water use efficiency </w:t>
      </w:r>
      <w:commentRangeStart w:id="1295"/>
      <w:r>
        <w:rPr>
          <w:rFonts w:ascii="Cambria" w:hAnsi="Cambria"/>
        </w:rPr>
        <w:t>(</w:t>
      </w:r>
      <w:r>
        <w:rPr>
          <w:rFonts w:ascii="Cambria" w:hAnsi="Cambria"/>
          <w:b/>
          <w:bCs/>
        </w:rPr>
        <w:t>Q</w:t>
      </w:r>
      <w:r>
        <w:rPr>
          <w:rFonts w:ascii="Cambria" w:hAnsi="Cambria"/>
        </w:rPr>
        <w:t xml:space="preserve">) </w:t>
      </w:r>
      <w:commentRangeEnd w:id="1295"/>
      <w:r>
        <w:rPr>
          <w:rStyle w:val="CommentReference"/>
          <w:szCs w:val="18"/>
        </w:rPr>
        <w:commentReference w:id="1295"/>
      </w:r>
      <w:r>
        <w:rPr>
          <w:rFonts w:ascii="Cambria" w:hAnsi="Cambria"/>
        </w:rPr>
        <w:t xml:space="preserve">versus stand age for the </w:t>
      </w:r>
      <w:commentRangeStart w:id="1296"/>
      <w:r>
        <w:rPr>
          <w:rFonts w:ascii="Cambria" w:hAnsi="Cambria"/>
        </w:rPr>
        <w:t xml:space="preserve">r </w:t>
      </w:r>
      <w:commentRangeEnd w:id="1296"/>
      <w:r>
        <w:rPr>
          <w:rStyle w:val="CommentReference"/>
          <w:szCs w:val="18"/>
        </w:rPr>
        <w:commentReference w:id="1296"/>
      </w:r>
      <w:r>
        <w:rPr>
          <w:rFonts w:ascii="Cambria" w:hAnsi="Cambria"/>
        </w:rPr>
        <w:t xml:space="preserve">intrinsic water use efficiency chronology. The smooth line is a loess line of best fit while error bars show a 95% confidence interval for each data point. </w:t>
      </w:r>
    </w:p>
    <w:p w:rsidR="00CC2743" w:rsidRDefault="00C87E2F">
      <w:pPr>
        <w:spacing w:line="100" w:lineRule="atLeast"/>
      </w:pPr>
      <w:r>
        <w:rPr>
          <w:noProof/>
          <w:lang w:eastAsia="en-CA" w:bidi="ar-SA"/>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posOffset>0</wp:posOffset>
                </wp:positionV>
                <wp:extent cx="5943600" cy="2964180"/>
                <wp:effectExtent l="0" t="3175" r="0" b="4445"/>
                <wp:wrapSquare wrapText="largest"/>
                <wp:docPr id="1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5" o:spid="_x0000_s1026" style="position:absolute;margin-left:0;margin-top:0;width:468pt;height:233.4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C9&#10;0i/p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commentRangeStart w:id="1297"/>
      <w:r>
        <w:rPr>
          <w:rFonts w:ascii="Cambria" w:hAnsi="Cambria"/>
          <w:b/>
          <w:bCs/>
        </w:rPr>
        <w:t>Figure 7:</w:t>
      </w:r>
      <w:r>
        <w:rPr>
          <w:rFonts w:ascii="Cambria" w:hAnsi="Cambria"/>
        </w:rPr>
        <w:t xml:space="preserve"> </w:t>
      </w:r>
      <w:commentRangeEnd w:id="1297"/>
      <w:r>
        <w:rPr>
          <w:rStyle w:val="CommentReference"/>
          <w:szCs w:val="18"/>
        </w:rPr>
        <w:commentReference w:id="1297"/>
      </w:r>
      <w:r>
        <w:rPr>
          <w:rFonts w:ascii="Cambria" w:hAnsi="Cambria"/>
        </w:rPr>
        <w:t>Standardized intrinsic water use efficiency by year.</w:t>
      </w:r>
      <w:del w:id="1298" w:author="Lisa" w:date="2013-02-23T18:13:00Z">
        <w:r w:rsidDel="00A52847">
          <w:rPr>
            <w:rFonts w:ascii="Cambria" w:hAnsi="Cambria"/>
          </w:rPr>
          <w:delText xml:space="preserve">  </w:delText>
        </w:r>
      </w:del>
      <w:ins w:id="1299" w:author="Lisa" w:date="2013-02-23T18:13:00Z">
        <w:r>
          <w:rPr>
            <w:rFonts w:ascii="Cambria" w:hAnsi="Cambria"/>
          </w:rPr>
          <w:t xml:space="preserve"> </w:t>
        </w:r>
      </w:ins>
      <w:r>
        <w:rPr>
          <w:rFonts w:ascii="Cambria" w:hAnsi="Cambria"/>
        </w:rPr>
        <w:t>The shaded region shows a 95% confidence interval.</w:t>
      </w:r>
    </w:p>
    <w:p w:rsidR="00CC2743" w:rsidRDefault="00C87E2F">
      <w:pPr>
        <w:spacing w:line="100" w:lineRule="atLeast"/>
      </w:pPr>
      <w:r>
        <w:rPr>
          <w:noProof/>
          <w:lang w:eastAsia="en-CA" w:bidi="ar-SA"/>
        </w:rPr>
        <w:lastRenderedPageBreak/>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1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6" o:spid="_x0000_s1026" style="position:absolute;margin-left:0;margin-top:0;width:468pt;height:233.4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BV&#10;lowD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commentRangeStart w:id="1300"/>
      <w:r>
        <w:rPr>
          <w:rFonts w:ascii="Cambria" w:hAnsi="Cambria"/>
          <w:b/>
          <w:bCs/>
        </w:rPr>
        <w:t>Figure 8</w:t>
      </w:r>
      <w:commentRangeEnd w:id="1300"/>
      <w:r>
        <w:rPr>
          <w:rStyle w:val="CommentReference"/>
          <w:szCs w:val="18"/>
        </w:rPr>
        <w:commentReference w:id="1300"/>
      </w:r>
      <w:r>
        <w:rPr>
          <w:rFonts w:ascii="Cambria" w:hAnsi="Cambria"/>
          <w:b/>
          <w:bCs/>
        </w:rPr>
        <w:t xml:space="preserve">: </w:t>
      </w:r>
      <w:r>
        <w:rPr>
          <w:rFonts w:ascii="Cambria" w:hAnsi="Cambria"/>
        </w:rPr>
        <w:t>Age trend(index of intrinsic water use efficiency by age, analogous to the regional curve) for the intrinsic water use efficiency chronology. The shaded region shows a 95% confidence interval.</w:t>
      </w:r>
    </w:p>
    <w:p w:rsidR="00CC2743" w:rsidRDefault="00C87E2F">
      <w:pPr>
        <w:spacing w:line="100" w:lineRule="atLeast"/>
      </w:pPr>
      <w:r>
        <w:rPr>
          <w:noProof/>
          <w:lang w:eastAsia="en-CA" w:bidi="ar-SA"/>
        </w:rPr>
        <mc:AlternateContent>
          <mc:Choice Requires="wps">
            <w:drawing>
              <wp:anchor distT="0" distB="0" distL="0" distR="0" simplePos="0" relativeHeight="251663360" behindDoc="0" locked="0" layoutInCell="1" allowOverlap="1">
                <wp:simplePos x="0" y="0"/>
                <wp:positionH relativeFrom="column">
                  <wp:posOffset>0</wp:posOffset>
                </wp:positionH>
                <wp:positionV relativeFrom="paragraph">
                  <wp:posOffset>0</wp:posOffset>
                </wp:positionV>
                <wp:extent cx="5943600" cy="2964180"/>
                <wp:effectExtent l="0" t="3175" r="0" b="4445"/>
                <wp:wrapSquare wrapText="largest"/>
                <wp:docPr id="15"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7" o:spid="_x0000_s1026" style="position:absolute;margin-left:0;margin-top:0;width:468pt;height:233.4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AF&#10;ya1q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r>
        <w:rPr>
          <w:rFonts w:ascii="Cambria" w:hAnsi="Cambria"/>
          <w:b/>
          <w:bCs/>
        </w:rPr>
        <w:t>Figure 9:</w:t>
      </w:r>
      <w:r>
        <w:rPr>
          <w:rFonts w:ascii="Cambria" w:hAnsi="Cambria"/>
        </w:rPr>
        <w:t xml:space="preserve"> Standardized water use efficiency </w:t>
      </w:r>
      <w:ins w:id="1301" w:author="Lisa" w:date="2013-02-23T20:58:00Z">
        <w:r>
          <w:rPr>
            <w:rFonts w:ascii="Cambria" w:hAnsi="Cambria"/>
          </w:rPr>
          <w:t>(</w:t>
        </w:r>
        <w:del w:id="1302" w:author="HomeUser" w:date="2013-03-01T16:29:00Z">
          <w:r w:rsidDel="005B033B">
            <w:rPr>
              <w:rFonts w:ascii="Cambria" w:hAnsi="Cambria"/>
            </w:rPr>
            <w:delText>iWUE</w:delText>
          </w:r>
        </w:del>
      </w:ins>
      <w:ins w:id="1303" w:author="HomeUser" w:date="2013-03-01T16:29:00Z">
        <w:r w:rsidR="005B033B">
          <w:rPr>
            <w:rFonts w:ascii="Cambria" w:hAnsi="Cambria"/>
          </w:rPr>
          <w:t>W</w:t>
        </w:r>
        <w:r w:rsidR="005B033B" w:rsidRPr="005B033B">
          <w:rPr>
            <w:rFonts w:ascii="Cambria" w:hAnsi="Cambria"/>
            <w:vertAlign w:val="subscript"/>
            <w:rPrChange w:id="1304" w:author="HomeUser" w:date="2013-03-01T16:30:00Z">
              <w:rPr>
                <w:rFonts w:ascii="Cambria" w:hAnsi="Cambria"/>
              </w:rPr>
            </w:rPrChange>
          </w:rPr>
          <w:t>i</w:t>
        </w:r>
      </w:ins>
      <w:ins w:id="1305" w:author="Lisa" w:date="2013-02-23T20:58:00Z">
        <w:r>
          <w:rPr>
            <w:rFonts w:ascii="Cambria" w:hAnsi="Cambria"/>
          </w:rPr>
          <w:t xml:space="preserve">) </w:t>
        </w:r>
      </w:ins>
      <w:r>
        <w:rPr>
          <w:rFonts w:ascii="Cambria" w:hAnsi="Cambria"/>
        </w:rPr>
        <w:t xml:space="preserve">divided by atmospheric carbon dioxide levels from 1879-2010. This is a simple </w:t>
      </w:r>
      <w:commentRangeStart w:id="1306"/>
      <w:del w:id="1307" w:author="Lisa" w:date="2013-02-23T20:59:00Z">
        <w:r w:rsidDel="0024176B">
          <w:rPr>
            <w:rFonts w:ascii="Cambria" w:hAnsi="Cambria"/>
          </w:rPr>
          <w:delText xml:space="preserve">control </w:delText>
        </w:r>
      </w:del>
      <w:ins w:id="1308" w:author="Lisa" w:date="2013-02-23T20:59:00Z">
        <w:r>
          <w:rPr>
            <w:rFonts w:ascii="Cambria" w:hAnsi="Cambria"/>
          </w:rPr>
          <w:t>method of</w:t>
        </w:r>
      </w:ins>
      <w:del w:id="1309" w:author="Lisa" w:date="2013-02-23T20:59:00Z">
        <w:r w:rsidDel="0024176B">
          <w:rPr>
            <w:rFonts w:ascii="Cambria" w:hAnsi="Cambria"/>
          </w:rPr>
          <w:delText>for</w:delText>
        </w:r>
      </w:del>
      <w:r>
        <w:rPr>
          <w:rFonts w:ascii="Cambria" w:hAnsi="Cambria"/>
        </w:rPr>
        <w:t xml:space="preserve"> </w:t>
      </w:r>
      <w:del w:id="1310" w:author="Lisa" w:date="2013-02-23T20:59:00Z">
        <w:r w:rsidDel="0024176B">
          <w:rPr>
            <w:rFonts w:ascii="Cambria" w:hAnsi="Cambria"/>
          </w:rPr>
          <w:delText xml:space="preserve">changing </w:delText>
        </w:r>
      </w:del>
      <w:ins w:id="1311" w:author="Lisa" w:date="2013-02-23T20:59:00Z">
        <w:r>
          <w:rPr>
            <w:rFonts w:ascii="Cambria" w:hAnsi="Cambria"/>
          </w:rPr>
          <w:t xml:space="preserve">adjusting </w:t>
        </w:r>
      </w:ins>
      <w:commentRangeEnd w:id="1306"/>
      <w:r>
        <w:rPr>
          <w:rStyle w:val="CommentReference"/>
          <w:szCs w:val="18"/>
        </w:rPr>
        <w:commentReference w:id="1306"/>
      </w:r>
      <w:r>
        <w:rPr>
          <w:rFonts w:ascii="Cambria" w:hAnsi="Cambria"/>
        </w:rPr>
        <w:t>atmospheric carbon dioxide levels. The shaded region shows a 95% confidence interval.</w:t>
      </w:r>
    </w:p>
    <w:p w:rsidR="00CC2743" w:rsidRDefault="00CC2743">
      <w:pPr>
        <w:spacing w:line="100" w:lineRule="atLeast"/>
      </w:pPr>
    </w:p>
    <w:p w:rsidR="00CC2743" w:rsidRDefault="00CC2743">
      <w:pPr>
        <w:pageBreakBefore/>
        <w:spacing w:line="100" w:lineRule="atLeast"/>
      </w:pPr>
      <w:r>
        <w:rPr>
          <w:rFonts w:ascii="Cambria" w:hAnsi="Cambria"/>
        </w:rPr>
        <w:lastRenderedPageBreak/>
        <w:t>a)</w:t>
      </w:r>
    </w:p>
    <w:p w:rsidR="00CC2743" w:rsidRDefault="00C87E2F">
      <w:pPr>
        <w:spacing w:line="100" w:lineRule="atLeast"/>
      </w:pPr>
      <w:r>
        <w:rPr>
          <w:noProof/>
          <w:lang w:eastAsia="en-CA"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0</wp:posOffset>
                </wp:positionV>
                <wp:extent cx="5943600" cy="2964180"/>
                <wp:effectExtent l="0" t="0" r="0" b="2540"/>
                <wp:wrapSquare wrapText="largest"/>
                <wp:docPr id="14"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8" o:spid="_x0000_s1026" style="position:absolute;margin-left:0;margin-top:0;width:468pt;height:233.4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" filled="f" stroked="f">
                <o:lock v:ext="edit" aspectratio="t"/>
                <w10:wrap type="square" side="largest"/>
              </v:rect>
            </w:pict>
          </mc:Fallback>
        </mc:AlternateContent>
      </w:r>
    </w:p>
    <w:p w:rsidR="00CC2743" w:rsidRDefault="00CC2743">
      <w:pPr>
        <w:spacing w:line="100" w:lineRule="atLeast"/>
      </w:pPr>
      <w:r>
        <w:rPr>
          <w:rFonts w:ascii="Cambria" w:hAnsi="Cambria"/>
        </w:rPr>
        <w:t>b)</w:t>
      </w:r>
    </w:p>
    <w:p w:rsidR="00CC2743" w:rsidRDefault="00C87E2F">
      <w:pPr>
        <w:spacing w:line="100" w:lineRule="atLeast"/>
      </w:pPr>
      <w:r>
        <w:rPr>
          <w:noProof/>
          <w:lang w:eastAsia="en-CA" w:bidi="ar-SA"/>
        </w:rPr>
        <mc:AlternateContent>
          <mc:Choice Requires="wps">
            <w:drawing>
              <wp:anchor distT="0" distB="0" distL="0" distR="0" simplePos="0" relativeHeight="251665408" behindDoc="0" locked="0" layoutInCell="1" allowOverlap="1">
                <wp:simplePos x="0" y="0"/>
                <wp:positionH relativeFrom="column">
                  <wp:posOffset>0</wp:posOffset>
                </wp:positionH>
                <wp:positionV relativeFrom="paragraph">
                  <wp:posOffset>0</wp:posOffset>
                </wp:positionV>
                <wp:extent cx="5943600" cy="2964180"/>
                <wp:effectExtent l="0" t="0" r="0" b="635"/>
                <wp:wrapSquare wrapText="largest"/>
                <wp:docPr id="13"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9" o:spid="_x0000_s1026" style="position:absolute;margin-left:0;margin-top:0;width:468pt;height:233.4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Cf&#10;zUD1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p>
    <w:p w:rsidR="00CC2743" w:rsidRDefault="00CC2743">
      <w:pPr>
        <w:pageBreakBefore/>
        <w:spacing w:line="100" w:lineRule="atLeast"/>
      </w:pPr>
      <w:r>
        <w:rPr>
          <w:rFonts w:ascii="Cambria" w:hAnsi="Cambria"/>
        </w:rPr>
        <w:lastRenderedPageBreak/>
        <w:t>c)</w:t>
      </w:r>
    </w:p>
    <w:p w:rsidR="00CC2743" w:rsidRDefault="00C87E2F">
      <w:pPr>
        <w:spacing w:line="100" w:lineRule="atLeast"/>
      </w:pPr>
      <w:r>
        <w:rPr>
          <w:noProof/>
          <w:lang w:eastAsia="en-CA" w:bidi="ar-SA"/>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0</wp:posOffset>
                </wp:positionV>
                <wp:extent cx="5943600" cy="2964180"/>
                <wp:effectExtent l="0" t="0" r="0" b="2540"/>
                <wp:wrapSquare wrapText="largest"/>
                <wp:docPr id="1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0" o:spid="_x0000_s1026" style="position:absolute;margin-left:0;margin-top:0;width:468pt;height:233.4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" filled="f" stroked="f">
                <o:lock v:ext="edit" aspectratio="t"/>
                <w10:wrap type="square" side="largest"/>
              </v:rect>
            </w:pict>
          </mc:Fallback>
        </mc:AlternateContent>
      </w:r>
    </w:p>
    <w:p w:rsidR="00CC2743" w:rsidRDefault="00CC2743">
      <w:pPr>
        <w:spacing w:line="100" w:lineRule="atLeast"/>
      </w:pPr>
      <w:r>
        <w:rPr>
          <w:rFonts w:ascii="Cambria" w:hAnsi="Cambria"/>
          <w:b/>
          <w:bCs/>
        </w:rPr>
        <w:t>Figure 10:</w:t>
      </w:r>
      <w:r>
        <w:rPr>
          <w:rFonts w:ascii="Cambria" w:hAnsi="Cambria"/>
        </w:rPr>
        <w:t xml:space="preserve"> Climate data from 1901-2007 for Silver Dollar, Ontario, showing </w:t>
      </w:r>
      <w:ins w:id="1312" w:author="Lisa" w:date="2013-02-23T20:59:00Z">
        <w:r>
          <w:rPr>
            <w:rFonts w:ascii="Cambria" w:hAnsi="Cambria"/>
          </w:rPr>
          <w:t xml:space="preserve">variation in </w:t>
        </w:r>
      </w:ins>
      <w:ins w:id="1313" w:author="Lisa" w:date="2013-02-23T21:00:00Z">
        <w:r>
          <w:rPr>
            <w:rFonts w:ascii="Cambria" w:hAnsi="Cambria"/>
          </w:rPr>
          <w:t xml:space="preserve">growing season </w:t>
        </w:r>
      </w:ins>
      <w:r>
        <w:rPr>
          <w:rFonts w:ascii="Cambria" w:hAnsi="Cambria"/>
        </w:rPr>
        <w:t>a)</w:t>
      </w:r>
      <w:del w:id="1314" w:author="Lisa" w:date="2013-02-23T21:00:00Z">
        <w:r w:rsidDel="0024176B">
          <w:rPr>
            <w:rFonts w:ascii="Cambria" w:hAnsi="Cambria"/>
          </w:rPr>
          <w:delText xml:space="preserve"> growing season</w:delText>
        </w:r>
      </w:del>
      <w:r>
        <w:rPr>
          <w:rFonts w:ascii="Cambria" w:hAnsi="Cambria"/>
        </w:rPr>
        <w:t xml:space="preserve"> growing degree days</w:t>
      </w:r>
      <w:ins w:id="1315" w:author="Lisa" w:date="2013-02-23T20:59:00Z">
        <w:r>
          <w:rPr>
            <w:rFonts w:ascii="Cambria" w:hAnsi="Cambria"/>
          </w:rPr>
          <w:t xml:space="preserve"> (GDD)</w:t>
        </w:r>
      </w:ins>
      <w:r>
        <w:rPr>
          <w:rFonts w:ascii="Cambria" w:hAnsi="Cambria"/>
        </w:rPr>
        <w:t xml:space="preserve">, b) </w:t>
      </w:r>
      <w:del w:id="1316" w:author="Lisa" w:date="2013-02-23T21:00:00Z">
        <w:r w:rsidDel="0024176B">
          <w:rPr>
            <w:rFonts w:ascii="Cambria" w:hAnsi="Cambria"/>
          </w:rPr>
          <w:delText xml:space="preserve">growing season </w:delText>
        </w:r>
      </w:del>
      <w:r>
        <w:rPr>
          <w:rFonts w:ascii="Cambria" w:hAnsi="Cambria"/>
        </w:rPr>
        <w:t>precipitation</w:t>
      </w:r>
      <w:ins w:id="1317" w:author="Lisa" w:date="2013-02-23T21:00:00Z">
        <w:r>
          <w:rPr>
            <w:rFonts w:ascii="Cambria" w:hAnsi="Cambria"/>
          </w:rPr>
          <w:t>,</w:t>
        </w:r>
      </w:ins>
      <w:r>
        <w:rPr>
          <w:rFonts w:ascii="Cambria" w:hAnsi="Cambria"/>
        </w:rPr>
        <w:t xml:space="preserve"> and c) </w:t>
      </w:r>
      <w:del w:id="1318" w:author="Lisa" w:date="2013-02-23T21:00:00Z">
        <w:r w:rsidDel="0024176B">
          <w:rPr>
            <w:rFonts w:ascii="Cambria" w:hAnsi="Cambria"/>
          </w:rPr>
          <w:delText xml:space="preserve">growing season </w:delText>
        </w:r>
      </w:del>
      <w:r>
        <w:rPr>
          <w:rFonts w:ascii="Cambria" w:hAnsi="Cambria"/>
        </w:rPr>
        <w:t>length.</w:t>
      </w:r>
    </w:p>
    <w:p w:rsidR="00CC2743" w:rsidRDefault="00CC2743">
      <w:pPr>
        <w:spacing w:line="100" w:lineRule="atLeast"/>
      </w:pPr>
    </w:p>
    <w:p w:rsidR="00CC2743" w:rsidRDefault="00CC2743">
      <w:pPr>
        <w:spacing w:line="100" w:lineRule="atLeast"/>
      </w:pPr>
      <w:r>
        <w:rPr>
          <w:rFonts w:ascii="Cambria" w:hAnsi="Cambria"/>
        </w:rPr>
        <w:t>a)</w:t>
      </w:r>
    </w:p>
    <w:p w:rsidR="00CC2743" w:rsidRDefault="00C87E2F">
      <w:pPr>
        <w:spacing w:line="100" w:lineRule="atLeast"/>
      </w:pPr>
      <w:r>
        <w:rPr>
          <w:noProof/>
          <w:lang w:eastAsia="en-CA" w:bidi="ar-SA"/>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0</wp:posOffset>
                </wp:positionV>
                <wp:extent cx="5943600" cy="2964180"/>
                <wp:effectExtent l="0" t="0" r="0" b="1270"/>
                <wp:wrapSquare wrapText="largest"/>
                <wp:docPr id="11"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1" o:spid="_x0000_s1026" style="position:absolute;margin-left:0;margin-top:0;width:468pt;height:233.4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" filled="f" stroked="f">
                <o:lock v:ext="edit" aspectratio="t"/>
                <w10:wrap type="square" side="largest"/>
              </v:rect>
            </w:pict>
          </mc:Fallback>
        </mc:AlternateContent>
      </w:r>
    </w:p>
    <w:p w:rsidR="00CC2743" w:rsidRDefault="00CC2743">
      <w:pPr>
        <w:spacing w:line="100" w:lineRule="atLeast"/>
      </w:pPr>
      <w:r>
        <w:rPr>
          <w:rFonts w:ascii="Cambria" w:hAnsi="Cambria"/>
        </w:rPr>
        <w:t>b)</w:t>
      </w:r>
    </w:p>
    <w:p w:rsidR="00CC2743" w:rsidRDefault="00C87E2F">
      <w:pPr>
        <w:spacing w:line="100" w:lineRule="atLeast"/>
      </w:pPr>
      <w:r>
        <w:rPr>
          <w:noProof/>
          <w:lang w:eastAsia="en-CA" w:bidi="ar-SA"/>
        </w:rPr>
        <w:lastRenderedPageBreak/>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10"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2" o:spid="_x0000_s1026" style="position:absolute;margin-left:0;margin-top:0;width:468pt;height:233.4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CF&#10;XOqkTQIAAIw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r>
        <w:rPr>
          <w:rFonts w:ascii="Cambria" w:hAnsi="Cambria"/>
        </w:rPr>
        <w:t>c)</w:t>
      </w:r>
    </w:p>
    <w:p w:rsidR="00CC2743" w:rsidRDefault="00C87E2F">
      <w:pPr>
        <w:spacing w:line="100" w:lineRule="atLeast"/>
      </w:pPr>
      <w:r>
        <w:rPr>
          <w:noProof/>
          <w:lang w:eastAsia="en-CA" w:bidi="ar-SA"/>
        </w:rPr>
        <mc:AlternateContent>
          <mc:Choice Requires="wps">
            <w:drawing>
              <wp:anchor distT="0" distB="0" distL="0" distR="0" simplePos="0" relativeHeight="251669504"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5"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3" o:spid="_x0000_s1026" style="position:absolute;margin-left:0;margin-top:0;width:468pt;height:233.4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" filled="f" stroked="f">
                <o:lock v:ext="edit" aspectratio="t"/>
                <w10:wrap type="square" side="largest"/>
              </v:rect>
            </w:pict>
          </mc:Fallback>
        </mc:AlternateContent>
      </w:r>
    </w:p>
    <w:p w:rsidR="00CC2743" w:rsidRDefault="00CC2743">
      <w:pPr>
        <w:spacing w:line="100" w:lineRule="atLeast"/>
      </w:pPr>
      <w:r>
        <w:rPr>
          <w:rFonts w:ascii="Cambria" w:hAnsi="Cambria"/>
        </w:rPr>
        <w:t>d)</w:t>
      </w:r>
    </w:p>
    <w:p w:rsidR="00CC2743" w:rsidRDefault="00C87E2F">
      <w:pPr>
        <w:spacing w:line="100" w:lineRule="atLeast"/>
      </w:pPr>
      <w:r>
        <w:rPr>
          <w:noProof/>
          <w:lang w:eastAsia="en-CA" w:bidi="ar-SA"/>
        </w:rPr>
        <w:lastRenderedPageBreak/>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0</wp:posOffset>
                </wp:positionV>
                <wp:extent cx="5943600" cy="2964180"/>
                <wp:effectExtent l="0" t="0" r="0" b="0"/>
                <wp:wrapSquare wrapText="largest"/>
                <wp:docPr id="4"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4" o:spid="_x0000_s1026" style="position:absolute;margin-left:0;margin-top:0;width:468pt;height:233.4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" filled="f" stroked="f">
                <o:lock v:ext="edit" aspectratio="t"/>
                <w10:wrap type="square" side="largest"/>
              </v:rect>
            </w:pict>
          </mc:Fallback>
        </mc:AlternateContent>
      </w:r>
    </w:p>
    <w:p w:rsidR="00CC2743" w:rsidRDefault="00CC2743">
      <w:pPr>
        <w:spacing w:line="100" w:lineRule="atLeast"/>
      </w:pPr>
    </w:p>
    <w:p w:rsidR="00CC2743" w:rsidRDefault="00CC2743">
      <w:pPr>
        <w:spacing w:line="100" w:lineRule="atLeast"/>
      </w:pPr>
      <w:r>
        <w:rPr>
          <w:rFonts w:ascii="Cambria" w:hAnsi="Cambria"/>
          <w:b/>
          <w:bCs/>
        </w:rPr>
        <w:t>Figure 11:</w:t>
      </w:r>
      <w:r>
        <w:rPr>
          <w:rFonts w:ascii="Cambria" w:hAnsi="Cambria"/>
        </w:rPr>
        <w:t xml:space="preserve"> Response of standardized ring-width to climate and </w:t>
      </w:r>
      <w:del w:id="1319" w:author="Lisa" w:date="2013-02-23T21:01:00Z">
        <w:r w:rsidDel="0024176B">
          <w:rPr>
            <w:rFonts w:ascii="Cambria" w:hAnsi="Cambria"/>
          </w:rPr>
          <w:delText xml:space="preserve">intrinsic </w:delText>
        </w:r>
      </w:del>
      <w:r>
        <w:rPr>
          <w:rFonts w:ascii="Cambria" w:hAnsi="Cambria"/>
        </w:rPr>
        <w:t xml:space="preserve">water use efficiency </w:t>
      </w:r>
      <w:del w:id="1320" w:author="Lisa" w:date="2013-02-23T21:01:00Z">
        <w:r w:rsidDel="0024176B">
          <w:rPr>
            <w:rFonts w:ascii="Cambria" w:hAnsi="Cambria"/>
          </w:rPr>
          <w:delText xml:space="preserve">of </w:delText>
        </w:r>
      </w:del>
      <w:ins w:id="1321" w:author="Lisa" w:date="2013-02-23T21:01:00Z">
        <w:r>
          <w:rPr>
            <w:rFonts w:ascii="Cambria" w:hAnsi="Cambria"/>
          </w:rPr>
          <w:t xml:space="preserve">within </w:t>
        </w:r>
      </w:ins>
      <w:r>
        <w:rPr>
          <w:rFonts w:ascii="Cambria" w:hAnsi="Cambria"/>
        </w:rPr>
        <w:t>the same year</w:t>
      </w:r>
      <w:ins w:id="1322" w:author="Lisa" w:date="2013-02-23T21:02:00Z">
        <w:r>
          <w:rPr>
            <w:rFonts w:ascii="Cambria" w:hAnsi="Cambria"/>
          </w:rPr>
          <w:t xml:space="preserve"> for two generalized additive models (GAM) and two linear models (LM)</w:t>
        </w:r>
      </w:ins>
      <w:r>
        <w:rPr>
          <w:rFonts w:ascii="Cambria" w:hAnsi="Cambria"/>
        </w:rPr>
        <w:t>. Plotted is the partial response to a) intrinsic water use efficiency</w:t>
      </w:r>
      <w:ins w:id="1323" w:author="Lisa" w:date="2013-02-23T21:01:00Z">
        <w:r>
          <w:rPr>
            <w:rFonts w:ascii="Cambria" w:hAnsi="Cambria"/>
          </w:rPr>
          <w:t xml:space="preserve"> (</w:t>
        </w:r>
        <w:del w:id="1324" w:author="HomeUser" w:date="2013-03-01T16:30:00Z">
          <w:r w:rsidDel="005B033B">
            <w:rPr>
              <w:rFonts w:ascii="Cambria" w:hAnsi="Cambria"/>
            </w:rPr>
            <w:delText>iWUE</w:delText>
          </w:r>
        </w:del>
      </w:ins>
      <w:ins w:id="1325" w:author="HomeUser" w:date="2013-03-01T16:30:00Z">
        <w:r w:rsidR="005B033B">
          <w:rPr>
            <w:rFonts w:ascii="Cambria" w:hAnsi="Cambria"/>
          </w:rPr>
          <w:t>W</w:t>
        </w:r>
        <w:r w:rsidR="005B033B" w:rsidRPr="005B033B">
          <w:rPr>
            <w:rFonts w:ascii="Cambria" w:hAnsi="Cambria"/>
            <w:vertAlign w:val="subscript"/>
            <w:rPrChange w:id="1326" w:author="HomeUser" w:date="2013-03-01T16:30:00Z">
              <w:rPr>
                <w:rFonts w:ascii="Cambria" w:hAnsi="Cambria"/>
              </w:rPr>
            </w:rPrChange>
          </w:rPr>
          <w:t>i</w:t>
        </w:r>
      </w:ins>
      <w:ins w:id="1327" w:author="Lisa" w:date="2013-02-23T21:01:00Z">
        <w:r>
          <w:rPr>
            <w:rFonts w:ascii="Cambria" w:hAnsi="Cambria"/>
          </w:rPr>
          <w:t>)</w:t>
        </w:r>
      </w:ins>
      <w:r>
        <w:rPr>
          <w:rFonts w:ascii="Cambria" w:hAnsi="Cambria"/>
        </w:rPr>
        <w:t>,</w:t>
      </w:r>
      <w:ins w:id="1328" w:author="Lisa" w:date="2013-02-23T21:03:00Z">
        <w:r>
          <w:rPr>
            <w:rFonts w:ascii="Cambria" w:hAnsi="Cambria"/>
          </w:rPr>
          <w:t xml:space="preserve"> and growing season</w:t>
        </w:r>
      </w:ins>
      <w:r>
        <w:rPr>
          <w:rFonts w:ascii="Cambria" w:hAnsi="Cambria"/>
        </w:rPr>
        <w:t xml:space="preserve"> b) </w:t>
      </w:r>
      <w:del w:id="1329" w:author="Lisa" w:date="2013-02-23T21:03:00Z">
        <w:r w:rsidDel="0024176B">
          <w:rPr>
            <w:rFonts w:ascii="Cambria" w:hAnsi="Cambria"/>
          </w:rPr>
          <w:delText xml:space="preserve">growing season </w:delText>
        </w:r>
      </w:del>
      <w:r>
        <w:rPr>
          <w:rFonts w:ascii="Cambria" w:hAnsi="Cambria"/>
        </w:rPr>
        <w:t>growing degree days</w:t>
      </w:r>
      <w:ins w:id="1330" w:author="Lisa" w:date="2013-02-23T21:01:00Z">
        <w:r>
          <w:rPr>
            <w:rFonts w:ascii="Cambria" w:hAnsi="Cambria"/>
          </w:rPr>
          <w:t xml:space="preserve"> (GDD)</w:t>
        </w:r>
      </w:ins>
      <w:r>
        <w:rPr>
          <w:rFonts w:ascii="Cambria" w:hAnsi="Cambria"/>
        </w:rPr>
        <w:t xml:space="preserve">, c) </w:t>
      </w:r>
      <w:del w:id="1331" w:author="Lisa" w:date="2013-02-23T21:04:00Z">
        <w:r w:rsidDel="0024176B">
          <w:rPr>
            <w:rFonts w:ascii="Cambria" w:hAnsi="Cambria"/>
          </w:rPr>
          <w:delText xml:space="preserve">growing season </w:delText>
        </w:r>
      </w:del>
      <w:r>
        <w:rPr>
          <w:rFonts w:ascii="Cambria" w:hAnsi="Cambria"/>
        </w:rPr>
        <w:t>precipitation</w:t>
      </w:r>
      <w:ins w:id="1332" w:author="Lisa" w:date="2013-02-23T21:04:00Z">
        <w:r>
          <w:rPr>
            <w:rFonts w:ascii="Cambria" w:hAnsi="Cambria"/>
          </w:rPr>
          <w:t>,</w:t>
        </w:r>
      </w:ins>
      <w:r>
        <w:rPr>
          <w:rFonts w:ascii="Cambria" w:hAnsi="Cambria"/>
        </w:rPr>
        <w:t xml:space="preserve"> and d) </w:t>
      </w:r>
      <w:del w:id="1333" w:author="Lisa" w:date="2013-02-23T21:04:00Z">
        <w:r w:rsidDel="0024176B">
          <w:rPr>
            <w:rFonts w:ascii="Cambria" w:hAnsi="Cambria"/>
          </w:rPr>
          <w:delText xml:space="preserve">growing season </w:delText>
        </w:r>
      </w:del>
      <w:r>
        <w:rPr>
          <w:rFonts w:ascii="Cambria" w:hAnsi="Cambria"/>
        </w:rPr>
        <w:t>length.</w:t>
      </w:r>
      <w:del w:id="1334" w:author="Lisa" w:date="2013-02-23T18:13:00Z">
        <w:r w:rsidDel="00A52847">
          <w:rPr>
            <w:rFonts w:ascii="Cambria" w:hAnsi="Cambria"/>
          </w:rPr>
          <w:delText xml:space="preserve">  </w:delText>
        </w:r>
      </w:del>
      <w:ins w:id="1335" w:author="Lisa" w:date="2013-02-23T18:13:00Z">
        <w:r>
          <w:rPr>
            <w:rFonts w:ascii="Cambria" w:hAnsi="Cambria"/>
          </w:rPr>
          <w:t xml:space="preserve"> </w:t>
        </w:r>
      </w:ins>
      <w:r>
        <w:rPr>
          <w:rFonts w:ascii="Cambria" w:hAnsi="Cambria"/>
        </w:rPr>
        <w:t>The shaded region shows a 95% confidence interval.</w:t>
      </w:r>
    </w:p>
    <w:p w:rsidR="00CC2743" w:rsidRDefault="00CC2743">
      <w:pPr>
        <w:spacing w:line="100" w:lineRule="atLeast"/>
      </w:pPr>
      <w:r>
        <w:rPr>
          <w:rFonts w:ascii="Cambria" w:hAnsi="Cambria"/>
        </w:rPr>
        <w:t>a)</w:t>
      </w:r>
    </w:p>
    <w:p w:rsidR="00CC2743" w:rsidRDefault="00C87E2F">
      <w:pPr>
        <w:spacing w:line="100" w:lineRule="atLeast"/>
      </w:pPr>
      <w:r>
        <w:rPr>
          <w:noProof/>
          <w:lang w:eastAsia="en-CA" w:bidi="ar-SA"/>
        </w:rPr>
        <mc:AlternateContent>
          <mc:Choice Requires="wps">
            <w:drawing>
              <wp:anchor distT="0" distB="0" distL="0" distR="0" simplePos="0" relativeHeight="251671552" behindDoc="0" locked="0" layoutInCell="1" allowOverlap="1">
                <wp:simplePos x="0" y="0"/>
                <wp:positionH relativeFrom="column">
                  <wp:posOffset>0</wp:posOffset>
                </wp:positionH>
                <wp:positionV relativeFrom="paragraph">
                  <wp:posOffset>0</wp:posOffset>
                </wp:positionV>
                <wp:extent cx="5943600" cy="2964180"/>
                <wp:effectExtent l="0" t="2540" r="0" b="0"/>
                <wp:wrapSquare wrapText="largest"/>
                <wp:docPr id="3"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5" o:spid="_x0000_s1026" style="position:absolute;margin-left:0;margin-top:0;width:468pt;height:233.4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" filled="f" stroked="f">
                <o:lock v:ext="edit" aspectratio="t"/>
                <w10:wrap type="square" side="largest"/>
              </v:rect>
            </w:pict>
          </mc:Fallback>
        </mc:AlternateContent>
      </w:r>
    </w:p>
    <w:p w:rsidR="00CC2743" w:rsidRDefault="00CC2743">
      <w:pPr>
        <w:spacing w:line="100" w:lineRule="atLeast"/>
      </w:pPr>
      <w:r>
        <w:rPr>
          <w:rFonts w:ascii="Cambria" w:hAnsi="Cambria"/>
        </w:rPr>
        <w:lastRenderedPageBreak/>
        <w:t>b)</w:t>
      </w:r>
    </w:p>
    <w:p w:rsidR="00CC2743" w:rsidRDefault="00C87E2F">
      <w:pPr>
        <w:spacing w:line="100" w:lineRule="atLeast"/>
      </w:pPr>
      <w:r>
        <w:rPr>
          <w:noProof/>
          <w:lang w:eastAsia="en-CA" w:bidi="ar-SA"/>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0</wp:posOffset>
                </wp:positionV>
                <wp:extent cx="5943600" cy="2964180"/>
                <wp:effectExtent l="0" t="0" r="0" b="2540"/>
                <wp:wrapSquare wrapText="largest"/>
                <wp:docPr id="2"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6" o:spid="_x0000_s1026" style="position:absolute;margin-left:0;margin-top:0;width:468pt;height:233.4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" filled="f" stroked="f">
                <o:lock v:ext="edit" aspectratio="t"/>
                <w10:wrap type="square" side="largest"/>
              </v:rect>
            </w:pict>
          </mc:Fallback>
        </mc:AlternateContent>
      </w:r>
    </w:p>
    <w:p w:rsidR="00CC2743" w:rsidRDefault="00CC2743">
      <w:pPr>
        <w:spacing w:line="100" w:lineRule="atLeast"/>
      </w:pPr>
      <w:r>
        <w:rPr>
          <w:rFonts w:ascii="Cambria" w:hAnsi="Cambria"/>
        </w:rPr>
        <w:t>c)</w:t>
      </w:r>
    </w:p>
    <w:p w:rsidR="00CC2743" w:rsidRDefault="00C87E2F">
      <w:pPr>
        <w:spacing w:line="100" w:lineRule="atLeast"/>
      </w:pPr>
      <w:r>
        <w:rPr>
          <w:noProof/>
          <w:lang w:eastAsia="en-CA" w:bidi="ar-SA"/>
        </w:rPr>
        <mc:AlternateContent>
          <mc:Choice Requires="wps">
            <w:drawing>
              <wp:anchor distT="0" distB="0" distL="0" distR="0" simplePos="0" relativeHeight="251673600" behindDoc="0" locked="0" layoutInCell="1" allowOverlap="1">
                <wp:simplePos x="0" y="0"/>
                <wp:positionH relativeFrom="column">
                  <wp:posOffset>0</wp:posOffset>
                </wp:positionH>
                <wp:positionV relativeFrom="paragraph">
                  <wp:posOffset>0</wp:posOffset>
                </wp:positionV>
                <wp:extent cx="5943600" cy="2964180"/>
                <wp:effectExtent l="0" t="0" r="0" b="635"/>
                <wp:wrapSquare wrapText="largest"/>
                <wp:docPr id="1"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641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AutoShape 17" o:spid="_x0000_s1026" style="position:absolute;margin-left:0;margin-top:0;width:468pt;height:233.4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" filled="f" stroked="f">
                <o:lock v:ext="edit" aspectratio="t"/>
                <w10:wrap type="square" side="largest"/>
              </v:rect>
            </w:pict>
          </mc:Fallback>
        </mc:AlternateContent>
      </w:r>
    </w:p>
    <w:p w:rsidR="00CC2743" w:rsidRDefault="00CC2743">
      <w:pPr>
        <w:spacing w:line="100" w:lineRule="atLeast"/>
      </w:pPr>
      <w:r>
        <w:rPr>
          <w:rFonts w:ascii="Cambria" w:hAnsi="Cambria"/>
          <w:b/>
          <w:bCs/>
        </w:rPr>
        <w:t>Figure 12:</w:t>
      </w:r>
      <w:r>
        <w:rPr>
          <w:rFonts w:ascii="Cambria" w:hAnsi="Cambria"/>
        </w:rPr>
        <w:t>Response of standardized water use efficiency to climate of the same year</w:t>
      </w:r>
      <w:ins w:id="1336" w:author="Lisa" w:date="2013-02-23T21:02:00Z">
        <w:r>
          <w:rPr>
            <w:rFonts w:ascii="Cambria" w:hAnsi="Cambria"/>
          </w:rPr>
          <w:t xml:space="preserve"> for a generalized additive model (GAM) and a linear model (LM)</w:t>
        </w:r>
      </w:ins>
      <w:r>
        <w:rPr>
          <w:rFonts w:ascii="Cambria" w:hAnsi="Cambria"/>
        </w:rPr>
        <w:t xml:space="preserve">. Plotted is the partial response to </w:t>
      </w:r>
      <w:ins w:id="1337" w:author="Lisa" w:date="2013-02-23T21:03:00Z">
        <w:r>
          <w:rPr>
            <w:rFonts w:ascii="Cambria" w:hAnsi="Cambria"/>
          </w:rPr>
          <w:t xml:space="preserve">growing season </w:t>
        </w:r>
      </w:ins>
      <w:r>
        <w:rPr>
          <w:rFonts w:ascii="Cambria" w:hAnsi="Cambria"/>
        </w:rPr>
        <w:t xml:space="preserve">a) </w:t>
      </w:r>
      <w:del w:id="1338" w:author="Lisa" w:date="2013-02-23T21:03:00Z">
        <w:r w:rsidDel="0024176B">
          <w:rPr>
            <w:rFonts w:ascii="Cambria" w:hAnsi="Cambria"/>
          </w:rPr>
          <w:delText xml:space="preserve">growing season </w:delText>
        </w:r>
      </w:del>
      <w:r>
        <w:rPr>
          <w:rFonts w:ascii="Cambria" w:hAnsi="Cambria"/>
        </w:rPr>
        <w:t xml:space="preserve">growing degree days, b) </w:t>
      </w:r>
      <w:del w:id="1339" w:author="Lisa" w:date="2013-02-23T21:03:00Z">
        <w:r w:rsidDel="0024176B">
          <w:rPr>
            <w:rFonts w:ascii="Cambria" w:hAnsi="Cambria"/>
          </w:rPr>
          <w:delText xml:space="preserve">growing season </w:delText>
        </w:r>
      </w:del>
      <w:r>
        <w:rPr>
          <w:rFonts w:ascii="Cambria" w:hAnsi="Cambria"/>
        </w:rPr>
        <w:t xml:space="preserve">precipitation and c) </w:t>
      </w:r>
      <w:del w:id="1340" w:author="Lisa" w:date="2013-02-23T21:03:00Z">
        <w:r w:rsidDel="0024176B">
          <w:rPr>
            <w:rFonts w:ascii="Cambria" w:hAnsi="Cambria"/>
          </w:rPr>
          <w:delText xml:space="preserve">growing season </w:delText>
        </w:r>
      </w:del>
      <w:r>
        <w:rPr>
          <w:rFonts w:ascii="Cambria" w:hAnsi="Cambria"/>
        </w:rPr>
        <w:t>length.</w:t>
      </w:r>
      <w:del w:id="1341" w:author="Lisa" w:date="2013-02-23T18:13:00Z">
        <w:r w:rsidDel="00A52847">
          <w:rPr>
            <w:rFonts w:ascii="Cambria" w:hAnsi="Cambria"/>
          </w:rPr>
          <w:delText xml:space="preserve">  </w:delText>
        </w:r>
      </w:del>
      <w:ins w:id="1342" w:author="Lisa" w:date="2013-02-23T18:13:00Z">
        <w:r>
          <w:rPr>
            <w:rFonts w:ascii="Cambria" w:hAnsi="Cambria"/>
          </w:rPr>
          <w:t xml:space="preserve"> </w:t>
        </w:r>
      </w:ins>
      <w:r>
        <w:rPr>
          <w:rFonts w:ascii="Cambria" w:hAnsi="Cambria"/>
        </w:rPr>
        <w:t>The shaded region shows a 95% confidence interval.</w:t>
      </w:r>
    </w:p>
    <w:sectPr w:rsidR="00CC2743" w:rsidSect="006E76CA">
      <w:type w:val="continuous"/>
      <w:pgSz w:w="12240" w:h="15840"/>
      <w:pgMar w:top="1440" w:right="1440" w:bottom="1440" w:left="1440" w:header="0" w:footer="0" w:gutter="0"/>
      <w:lnNumType w:countBy="1" w:restart="continuous"/>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3" w:author="HomeUser" w:date="2013-03-01T17:42:00Z" w:initials="H">
    <w:p w:rsidR="00AF3472" w:rsidRDefault="00AF3472">
      <w:pPr>
        <w:pStyle w:val="CommentText"/>
      </w:pPr>
      <w:r>
        <w:rPr>
          <w:rStyle w:val="CommentReference"/>
        </w:rPr>
        <w:annotationRef/>
      </w:r>
      <w:r>
        <w:t>Isotope ratios, MXD etc. need standardization too; or at the very least need to be checked for age/tree driven differences.</w:t>
      </w:r>
    </w:p>
  </w:comment>
  <w:comment w:id="164" w:author="Lisa" w:date="2013-03-01T17:42:00Z" w:initials="L">
    <w:p w:rsidR="004164A5" w:rsidRDefault="004164A5">
      <w:pPr>
        <w:pStyle w:val="CommentText"/>
      </w:pPr>
      <w:r>
        <w:rPr>
          <w:rStyle w:val="CommentReference"/>
        </w:rPr>
        <w:annotationRef/>
      </w:r>
      <w:r>
        <w:t>Odd … I think you mean "variable" or perhaps affected by many environmental factors</w:t>
      </w:r>
    </w:p>
  </w:comment>
  <w:comment w:id="165" w:author="HomeUser" w:date="2013-03-01T17:42:00Z" w:initials="H">
    <w:p w:rsidR="00AF3472" w:rsidRDefault="00AF3472">
      <w:pPr>
        <w:pStyle w:val="CommentText"/>
      </w:pPr>
      <w:r>
        <w:rPr>
          <w:rStyle w:val="CommentReference"/>
        </w:rPr>
        <w:annotationRef/>
      </w:r>
      <w:r>
        <w:t>This is more a critique of naïve math-heavy time series approaches. There’s been a number of attempts at standardization that heavily process the data with no ecological/biological rationale; harming credibility and interpretation.</w:t>
      </w:r>
    </w:p>
  </w:comment>
  <w:comment w:id="279" w:author="Lisa" w:date="2013-03-01T17:42:00Z" w:initials="L">
    <w:p w:rsidR="004164A5" w:rsidRDefault="004164A5">
      <w:pPr>
        <w:pStyle w:val="CommentText"/>
      </w:pPr>
      <w:r>
        <w:rPr>
          <w:rStyle w:val="CommentReference"/>
        </w:rPr>
        <w:annotationRef/>
      </w:r>
      <w:r>
        <w:t>Write out on first occurrence … if this is only mention then acronyms not needed</w:t>
      </w:r>
    </w:p>
  </w:comment>
  <w:comment w:id="355" w:author="Lisa" w:date="2013-03-01T17:42:00Z" w:initials="L">
    <w:p w:rsidR="004164A5" w:rsidRDefault="004164A5">
      <w:pPr>
        <w:pStyle w:val="CommentText"/>
      </w:pPr>
      <w:r>
        <w:rPr>
          <w:rStyle w:val="CommentReference"/>
        </w:rPr>
        <w:annotationRef/>
      </w:r>
      <w:r>
        <w:t>Not cited in refs</w:t>
      </w:r>
    </w:p>
  </w:comment>
  <w:comment w:id="407" w:author="HomeUser" w:date="2013-03-01T17:42:00Z" w:initials="H">
    <w:p w:rsidR="005B033B" w:rsidRDefault="005B033B">
      <w:pPr>
        <w:pStyle w:val="CommentText"/>
      </w:pPr>
      <w:r>
        <w:rPr>
          <w:rStyle w:val="CommentReference"/>
        </w:rPr>
        <w:annotationRef/>
      </w:r>
      <w:r>
        <w:t>This is a standard dendrochronology term (COFECHA, dplR). It does deserve explanation though.</w:t>
      </w:r>
    </w:p>
  </w:comment>
  <w:comment w:id="512" w:author="Lisa" w:date="2013-03-01T17:42:00Z" w:initials="L">
    <w:p w:rsidR="004164A5" w:rsidRDefault="004164A5">
      <w:pPr>
        <w:pStyle w:val="CommentText"/>
      </w:pPr>
      <w:r>
        <w:rPr>
          <w:rStyle w:val="CommentReference"/>
        </w:rPr>
        <w:annotationRef/>
      </w:r>
      <w:r>
        <w:t>Odd font issue – fix the two 0’s</w:t>
      </w:r>
    </w:p>
  </w:comment>
  <w:comment w:id="513" w:author="Lisa" w:date="2013-03-01T17:42:00Z" w:initials="L">
    <w:p w:rsidR="004164A5" w:rsidRDefault="004164A5">
      <w:pPr>
        <w:pStyle w:val="CommentText"/>
      </w:pPr>
      <w:r>
        <w:rPr>
          <w:rStyle w:val="CommentReference"/>
        </w:rPr>
        <w:annotationRef/>
      </w:r>
      <w:r>
        <w:t>Again, odd font change, fix 6</w:t>
      </w:r>
    </w:p>
  </w:comment>
  <w:comment w:id="524" w:author="Lisa" w:date="2013-03-01T17:42:00Z" w:initials="L">
    <w:p w:rsidR="004164A5" w:rsidRDefault="004164A5">
      <w:pPr>
        <w:pStyle w:val="CommentText"/>
      </w:pPr>
      <w:r>
        <w:rPr>
          <w:rStyle w:val="CommentReference"/>
        </w:rPr>
        <w:annotationRef/>
      </w:r>
      <w:r>
        <w:t>Not cited in refs</w:t>
      </w:r>
    </w:p>
  </w:comment>
  <w:comment w:id="743" w:author="Lisa" w:date="2013-03-01T17:42:00Z" w:initials="L">
    <w:p w:rsidR="004164A5" w:rsidRDefault="004164A5">
      <w:pPr>
        <w:pStyle w:val="CommentText"/>
      </w:pPr>
      <w:r>
        <w:rPr>
          <w:rStyle w:val="CommentReference"/>
        </w:rPr>
        <w:annotationRef/>
      </w:r>
      <w:r>
        <w:t>This is choppy and somewhat confusing … WUE showed no response to growing season length but growing season length is significant  predictor but no clear relationship … don’t follow … is something missing? Also too many indicences of WUE in para ... repetitive</w:t>
      </w:r>
    </w:p>
  </w:comment>
  <w:comment w:id="829" w:author="Unknown Author" w:date="2013-03-01T17:42:00Z" w:initials="L">
    <w:p w:rsidR="004164A5" w:rsidRDefault="004164A5">
      <w:r>
        <w:rPr>
          <w:rFonts w:ascii="Segoe UI" w:eastAsia="SimSun" w:hAnsi="Segoe UI" w:cs="Mangal"/>
          <w:color w:val="auto"/>
          <w:sz w:val="20"/>
          <w:szCs w:val="24"/>
        </w:rPr>
        <w:t>Is winter water accumulation a reasonable concern in boreal ecosystems? This would seem to suggest no: http://onlinelibrary.wiley.com/doi/10.1002/hyp.1348/abstract</w:t>
      </w:r>
    </w:p>
  </w:comment>
  <w:comment w:id="922" w:author="Lisa" w:date="2013-03-01T17:42:00Z" w:initials="L">
    <w:p w:rsidR="004164A5" w:rsidRDefault="004164A5">
      <w:pPr>
        <w:pStyle w:val="CommentText"/>
      </w:pPr>
      <w:r>
        <w:rPr>
          <w:rStyle w:val="CommentReference"/>
        </w:rPr>
        <w:annotationRef/>
      </w:r>
      <w:r>
        <w:t>I marked inconsistencies among</w:t>
      </w:r>
    </w:p>
  </w:comment>
  <w:comment w:id="983" w:author="Lisa" w:date="2013-03-01T17:42:00Z" w:initials="L">
    <w:p w:rsidR="004164A5" w:rsidRDefault="004164A5">
      <w:pPr>
        <w:pStyle w:val="CommentText"/>
      </w:pPr>
      <w:r>
        <w:rPr>
          <w:rStyle w:val="CommentReference"/>
        </w:rPr>
        <w:annotationRef/>
      </w:r>
      <w:r>
        <w:t>Citation is incomplete … where published?</w:t>
      </w:r>
    </w:p>
  </w:comment>
  <w:comment w:id="1089" w:author="Lisa" w:date="2013-03-01T17:42:00Z" w:initials="L">
    <w:p w:rsidR="004164A5" w:rsidRDefault="004164A5">
      <w:pPr>
        <w:pStyle w:val="CommentText"/>
      </w:pPr>
      <w:r>
        <w:rPr>
          <w:rStyle w:val="CommentReference"/>
        </w:rPr>
        <w:annotationRef/>
      </w:r>
      <w:r>
        <w:t>Sentence case?</w:t>
      </w:r>
    </w:p>
  </w:comment>
  <w:comment w:id="1146" w:author="HomeUser" w:date="2013-03-01T17:42:00Z" w:initials="H">
    <w:p w:rsidR="00AF3472" w:rsidRDefault="00AF3472">
      <w:pPr>
        <w:pStyle w:val="CommentText"/>
      </w:pPr>
      <w:r>
        <w:rPr>
          <w:rStyle w:val="CommentReference"/>
        </w:rPr>
        <w:annotationRef/>
      </w:r>
      <w:r>
        <w:t>Incomplete.</w:t>
      </w:r>
    </w:p>
  </w:comment>
  <w:comment w:id="1148" w:author="Lisa" w:date="2013-03-01T17:42:00Z" w:initials="L">
    <w:p w:rsidR="004164A5" w:rsidRDefault="004164A5">
      <w:pPr>
        <w:pStyle w:val="CommentText"/>
      </w:pPr>
      <w:r>
        <w:rPr>
          <w:rStyle w:val="CommentReference"/>
        </w:rPr>
        <w:annotationRef/>
      </w:r>
      <w:r>
        <w:t>Add missing authors</w:t>
      </w:r>
    </w:p>
  </w:comment>
  <w:comment w:id="1165" w:author="Lisa" w:date="2013-03-01T17:42:00Z" w:initials="L">
    <w:p w:rsidR="004164A5" w:rsidRDefault="004164A5">
      <w:pPr>
        <w:pStyle w:val="CommentText"/>
      </w:pPr>
      <w:r>
        <w:rPr>
          <w:rStyle w:val="CommentReference"/>
        </w:rPr>
        <w:annotationRef/>
      </w:r>
      <w:r>
        <w:t>Is this complete citation for target journal ?</w:t>
      </w:r>
    </w:p>
  </w:comment>
  <w:comment w:id="1187" w:author="Lisa" w:date="2013-03-01T17:42:00Z" w:initials="L">
    <w:p w:rsidR="004164A5" w:rsidRDefault="004164A5">
      <w:pPr>
        <w:pStyle w:val="CommentText"/>
      </w:pPr>
      <w:r>
        <w:rPr>
          <w:rStyle w:val="CommentReference"/>
        </w:rPr>
        <w:annotationRef/>
      </w:r>
      <w:r>
        <w:t>Missing volume and page #</w:t>
      </w:r>
    </w:p>
  </w:comment>
  <w:comment w:id="1191" w:author="Lisa" w:date="2013-03-01T17:42:00Z" w:initials="L">
    <w:p w:rsidR="004164A5" w:rsidRPr="00AF3472" w:rsidRDefault="004164A5">
      <w:pPr>
        <w:pStyle w:val="CommentText"/>
        <w:rPr>
          <w:b/>
        </w:rPr>
      </w:pPr>
      <w:r w:rsidRPr="00AF3472">
        <w:rPr>
          <w:rStyle w:val="CommentReference"/>
          <w:b/>
        </w:rPr>
        <w:annotationRef/>
      </w:r>
      <w:r w:rsidRPr="00AF3472">
        <w:rPr>
          <w:b/>
        </w:rPr>
        <w:t>Correct?</w:t>
      </w:r>
    </w:p>
  </w:comment>
  <w:comment w:id="1188" w:author="HomeUser" w:date="2013-03-01T17:42:00Z" w:initials="H">
    <w:p w:rsidR="00E0623E" w:rsidRDefault="00E0623E">
      <w:pPr>
        <w:pStyle w:val="CommentText"/>
      </w:pPr>
      <w:r>
        <w:rPr>
          <w:rStyle w:val="CommentReference"/>
        </w:rPr>
        <w:annotationRef/>
      </w:r>
      <w:r w:rsidRPr="00E0623E">
        <w:t>http://books.google.ca/books?id=4aHVg18eDLYC&amp;lpg=PP1&amp;dq=canadian%20soils&amp;pg=PR2#v=onepage&amp;q=canadian%20soils&amp;f=false</w:t>
      </w:r>
    </w:p>
  </w:comment>
  <w:comment w:id="1203" w:author="Lisa" w:date="2013-03-01T17:42:00Z" w:initials="L">
    <w:p w:rsidR="004164A5" w:rsidRDefault="004164A5">
      <w:pPr>
        <w:pStyle w:val="CommentText"/>
      </w:pPr>
      <w:r>
        <w:rPr>
          <w:rStyle w:val="CommentReference"/>
        </w:rPr>
        <w:annotationRef/>
      </w:r>
      <w:r>
        <w:t xml:space="preserve">Correct? </w:t>
      </w:r>
    </w:p>
  </w:comment>
  <w:comment w:id="1207" w:author="Lisa" w:date="2013-03-01T17:42:00Z" w:initials="L">
    <w:p w:rsidR="004164A5" w:rsidRDefault="004164A5">
      <w:pPr>
        <w:pStyle w:val="CommentText"/>
      </w:pPr>
      <w:r>
        <w:rPr>
          <w:rStyle w:val="CommentReference"/>
        </w:rPr>
        <w:annotationRef/>
      </w:r>
      <w:r>
        <w:t>Tables need to stand alone … write out acronyms or provide explanation in caption or caption or footnote … I’ve put them in captions but you could add footnotes as appropriate</w:t>
      </w:r>
    </w:p>
  </w:comment>
  <w:comment w:id="1214" w:author="Lisa" w:date="2013-03-01T17:42:00Z" w:initials="L">
    <w:p w:rsidR="004164A5" w:rsidRDefault="004164A5">
      <w:pPr>
        <w:pStyle w:val="CommentText"/>
      </w:pPr>
      <w:r>
        <w:rPr>
          <w:rStyle w:val="CommentReference"/>
        </w:rPr>
        <w:annotationRef/>
      </w:r>
      <w:r>
        <w:t>Correct?</w:t>
      </w:r>
    </w:p>
  </w:comment>
  <w:comment w:id="1239" w:author="Lisa" w:date="2013-03-01T17:42:00Z" w:initials="L">
    <w:p w:rsidR="004164A5" w:rsidRDefault="004164A5">
      <w:pPr>
        <w:pStyle w:val="CommentText"/>
      </w:pPr>
      <w:r>
        <w:rPr>
          <w:rStyle w:val="CommentReference"/>
        </w:rPr>
        <w:annotationRef/>
      </w:r>
      <w:r>
        <w:t>Between is for two entities, among is for more than two</w:t>
      </w:r>
    </w:p>
  </w:comment>
  <w:comment w:id="1244" w:author="Lisa" w:date="2013-03-01T17:42:00Z" w:initials="L">
    <w:p w:rsidR="004164A5" w:rsidRDefault="004164A5">
      <w:pPr>
        <w:pStyle w:val="CommentText"/>
      </w:pPr>
      <w:r>
        <w:rPr>
          <w:rStyle w:val="CommentReference"/>
        </w:rPr>
        <w:annotationRef/>
      </w:r>
      <w:r>
        <w:t>Correct?</w:t>
      </w:r>
    </w:p>
  </w:comment>
  <w:comment w:id="1254" w:author="Lisa" w:date="2013-03-01T17:42:00Z" w:initials="L">
    <w:p w:rsidR="004164A5" w:rsidRDefault="004164A5">
      <w:pPr>
        <w:pStyle w:val="CommentText"/>
      </w:pPr>
      <w:r>
        <w:rPr>
          <w:rStyle w:val="CommentReference"/>
        </w:rPr>
        <w:annotationRef/>
      </w:r>
      <w:r>
        <w:t>Add acronyms to caption or footnote as per above tables</w:t>
      </w:r>
    </w:p>
  </w:comment>
  <w:comment w:id="1256" w:author="Lisa" w:date="2013-03-01T17:42:00Z" w:initials="L">
    <w:p w:rsidR="004164A5" w:rsidRDefault="004164A5">
      <w:pPr>
        <w:pStyle w:val="CommentText"/>
      </w:pPr>
      <w:r>
        <w:rPr>
          <w:rStyle w:val="CommentReference"/>
        </w:rPr>
        <w:annotationRef/>
      </w:r>
      <w:r>
        <w:t>Add acronyms to caption or footnote as per above tables</w:t>
      </w:r>
    </w:p>
  </w:comment>
  <w:comment w:id="1262" w:author="Lisa" w:date="2013-03-01T17:42:00Z" w:initials="L">
    <w:p w:rsidR="004164A5" w:rsidRDefault="004164A5">
      <w:pPr>
        <w:pStyle w:val="CommentText"/>
      </w:pPr>
      <w:r>
        <w:rPr>
          <w:rStyle w:val="CommentReference"/>
        </w:rPr>
        <w:annotationRef/>
      </w:r>
      <w:r>
        <w:t>On map ensure place name text is beside roads – they shouldn’t overlap</w:t>
      </w:r>
    </w:p>
  </w:comment>
  <w:comment w:id="1265" w:author="Lisa" w:date="2013-03-01T17:42:00Z" w:initials="L">
    <w:p w:rsidR="004164A5" w:rsidRDefault="004164A5">
      <w:pPr>
        <w:pStyle w:val="CommentText"/>
      </w:pPr>
      <w:r>
        <w:rPr>
          <w:rStyle w:val="CommentReference"/>
        </w:rPr>
        <w:annotationRef/>
      </w:r>
      <w:r>
        <w:t>Make the Ontario map an inset by adding box around it</w:t>
      </w:r>
    </w:p>
  </w:comment>
  <w:comment w:id="1267" w:author="Lisa" w:date="2013-03-01T17:42:00Z" w:initials="L">
    <w:p w:rsidR="004164A5" w:rsidRDefault="004164A5">
      <w:pPr>
        <w:pStyle w:val="CommentText"/>
      </w:pPr>
      <w:r>
        <w:rPr>
          <w:rStyle w:val="CommentReference"/>
        </w:rPr>
        <w:annotationRef/>
      </w:r>
      <w:r>
        <w:t>Lowercase “depth” on axis label and add “(yrs)” after Age</w:t>
      </w:r>
    </w:p>
  </w:comment>
  <w:comment w:id="1268" w:author="Lisa" w:date="2013-03-01T17:42:00Z" w:initials="L">
    <w:p w:rsidR="004164A5" w:rsidRDefault="004164A5">
      <w:pPr>
        <w:pStyle w:val="CommentText"/>
      </w:pPr>
      <w:r>
        <w:rPr>
          <w:rStyle w:val="CommentReference"/>
        </w:rPr>
        <w:annotationRef/>
      </w:r>
      <w:r>
        <w:t>Requires a unit, e.g. (mm) … is this a measure of how deep the core went into the tree? Not clear</w:t>
      </w:r>
    </w:p>
  </w:comment>
  <w:comment w:id="1272" w:author="Lisa" w:date="2013-03-01T17:42:00Z" w:initials="L">
    <w:p w:rsidR="004164A5" w:rsidRDefault="004164A5">
      <w:pPr>
        <w:pStyle w:val="CommentText"/>
      </w:pPr>
      <w:r>
        <w:rPr>
          <w:rStyle w:val="CommentReference"/>
        </w:rPr>
        <w:annotationRef/>
      </w:r>
      <w:r>
        <w:t>Add (yrs) after age on axis label; legend not needed since line is described in caption</w:t>
      </w:r>
    </w:p>
  </w:comment>
  <w:comment w:id="1285" w:author="Lisa" w:date="2013-03-01T17:42:00Z" w:initials="L">
    <w:p w:rsidR="004164A5" w:rsidRDefault="004164A5">
      <w:pPr>
        <w:pStyle w:val="CommentText"/>
      </w:pPr>
      <w:r>
        <w:rPr>
          <w:rStyle w:val="CommentReference"/>
        </w:rPr>
        <w:annotationRef/>
      </w:r>
      <w:r>
        <w:t>Add (yrs) after Age on axis label</w:t>
      </w:r>
    </w:p>
  </w:comment>
  <w:comment w:id="1289" w:author="Lisa" w:date="2013-03-01T17:42:00Z" w:initials="L">
    <w:p w:rsidR="004164A5" w:rsidRDefault="004164A5">
      <w:pPr>
        <w:pStyle w:val="CommentText"/>
      </w:pPr>
      <w:r>
        <w:rPr>
          <w:rStyle w:val="CommentReference"/>
        </w:rPr>
        <w:annotationRef/>
      </w:r>
      <w:r>
        <w:t>Deleted reference to regional growth curve here because not clear what it means without explanation and unnec</w:t>
      </w:r>
    </w:p>
  </w:comment>
  <w:comment w:id="1294" w:author="Lisa" w:date="2013-03-01T17:42:00Z" w:initials="L">
    <w:p w:rsidR="004164A5" w:rsidRDefault="004164A5">
      <w:pPr>
        <w:pStyle w:val="CommentText"/>
      </w:pPr>
      <w:r>
        <w:rPr>
          <w:rStyle w:val="CommentReference"/>
        </w:rPr>
        <w:annotationRef/>
      </w:r>
      <w:r>
        <w:t>Add (yrs) after Age on axis label</w:t>
      </w:r>
    </w:p>
  </w:comment>
  <w:comment w:id="1295" w:author="Lisa" w:date="2013-03-01T17:42:00Z" w:initials="L">
    <w:p w:rsidR="004164A5" w:rsidRDefault="004164A5">
      <w:pPr>
        <w:pStyle w:val="CommentText"/>
      </w:pPr>
      <w:r>
        <w:rPr>
          <w:rStyle w:val="CommentReference"/>
        </w:rPr>
        <w:annotationRef/>
      </w:r>
      <w:r>
        <w:t>Previously Q was used for tree-level productivity?</w:t>
      </w:r>
    </w:p>
  </w:comment>
  <w:comment w:id="1296" w:author="Lisa" w:date="2013-03-01T17:42:00Z" w:initials="L">
    <w:p w:rsidR="004164A5" w:rsidRDefault="004164A5">
      <w:pPr>
        <w:pStyle w:val="CommentText"/>
      </w:pPr>
      <w:r>
        <w:rPr>
          <w:rStyle w:val="CommentReference"/>
        </w:rPr>
        <w:annotationRef/>
      </w:r>
      <w:r>
        <w:t>???</w:t>
      </w:r>
    </w:p>
  </w:comment>
  <w:comment w:id="1297" w:author="Lisa" w:date="2013-03-01T17:42:00Z" w:initials="L">
    <w:p w:rsidR="004164A5" w:rsidRDefault="004164A5">
      <w:pPr>
        <w:pStyle w:val="CommentText"/>
      </w:pPr>
      <w:r>
        <w:rPr>
          <w:rStyle w:val="CommentReference"/>
        </w:rPr>
        <w:annotationRef/>
      </w:r>
      <w:r>
        <w:t>Lowercase “water use efficiency” on axis label</w:t>
      </w:r>
    </w:p>
  </w:comment>
  <w:comment w:id="1300" w:author="Lisa" w:date="2013-03-01T17:42:00Z" w:initials="L">
    <w:p w:rsidR="004164A5" w:rsidRDefault="004164A5">
      <w:pPr>
        <w:pStyle w:val="CommentText"/>
      </w:pPr>
      <w:r>
        <w:rPr>
          <w:rStyle w:val="CommentReference"/>
        </w:rPr>
        <w:annotationRef/>
      </w:r>
      <w:r>
        <w:t>Add (yrs) after Age on axis label</w:t>
      </w:r>
    </w:p>
  </w:comment>
  <w:comment w:id="1306" w:author="Lisa" w:date="2013-03-01T17:42:00Z" w:initials="L">
    <w:p w:rsidR="004164A5" w:rsidRDefault="004164A5">
      <w:pPr>
        <w:pStyle w:val="CommentText"/>
      </w:pPr>
      <w:r>
        <w:rPr>
          <w:rStyle w:val="CommentReference"/>
        </w:rPr>
        <w:annotationRef/>
      </w:r>
      <w:r>
        <w:t>Is that what you meant?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altName w:val="Century Gothic"/>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Kozuka Gothic Pro B">
    <w:altName w:val="MS Gothic"/>
    <w:panose1 w:val="00000000000000000000"/>
    <w:charset w:val="80"/>
    <w:family w:val="swiss"/>
    <w:notTrueType/>
    <w:pitch w:val="variable"/>
    <w:sig w:usb0="00000000" w:usb1="6AC7FCFF" w:usb2="00000012" w:usb3="00000000" w:csb0="0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6618C"/>
    <w:multiLevelType w:val="multilevel"/>
    <w:tmpl w:val="1BF2598E"/>
    <w:lvl w:ilvl="0">
      <w:start w:val="1"/>
      <w:numFmt w:val="none"/>
      <w:pStyle w:val="Heading1"/>
      <w:suff w:val="nothing"/>
      <w:lvlText w:val=""/>
      <w:lvlJc w:val="left"/>
      <w:pPr>
        <w:ind w:left="432" w:hanging="432"/>
      </w:pPr>
      <w:rPr>
        <w:rFonts w:cs="Times New Roman"/>
      </w:rPr>
    </w:lvl>
    <w:lvl w:ilvl="1">
      <w:start w:val="1"/>
      <w:numFmt w:val="none"/>
      <w:pStyle w:val="Heading2"/>
      <w:suff w:val="nothing"/>
      <w:lvlText w:val=""/>
      <w:lvlJc w:val="left"/>
      <w:pPr>
        <w:ind w:left="576" w:hanging="576"/>
      </w:pPr>
      <w:rPr>
        <w:rFonts w:cs="Times New Roman"/>
      </w:rPr>
    </w:lvl>
    <w:lvl w:ilvl="2">
      <w:start w:val="1"/>
      <w:numFmt w:val="none"/>
      <w:pStyle w:val="Heading3"/>
      <w:suff w:val="nothing"/>
      <w:lvlText w:val=""/>
      <w:lvlJc w:val="left"/>
      <w:pPr>
        <w:ind w:left="720" w:hanging="720"/>
      </w:pPr>
      <w:rPr>
        <w:rFonts w:cs="Times New Roman"/>
      </w:rPr>
    </w:lvl>
    <w:lvl w:ilvl="3">
      <w:start w:val="1"/>
      <w:numFmt w:val="none"/>
      <w:pStyle w:val="Heading4"/>
      <w:suff w:val="nothing"/>
      <w:lvlText w:val=""/>
      <w:lvlJc w:val="left"/>
      <w:pPr>
        <w:ind w:left="864" w:hanging="864"/>
      </w:pPr>
      <w:rPr>
        <w:rFonts w:cs="Times New Roman"/>
      </w:rPr>
    </w:lvl>
    <w:lvl w:ilvl="4">
      <w:start w:val="1"/>
      <w:numFmt w:val="none"/>
      <w:pStyle w:val="Heading5"/>
      <w:suff w:val="nothing"/>
      <w:lvlText w:val=""/>
      <w:lvlJc w:val="left"/>
      <w:pPr>
        <w:ind w:left="1008" w:hanging="1008"/>
      </w:pPr>
      <w:rPr>
        <w:rFonts w:cs="Times New Roman"/>
      </w:rPr>
    </w:lvl>
    <w:lvl w:ilvl="5">
      <w:start w:val="1"/>
      <w:numFmt w:val="none"/>
      <w:pStyle w:val="Heading6"/>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A6"/>
    <w:rsid w:val="00022F7C"/>
    <w:rsid w:val="00100E00"/>
    <w:rsid w:val="001264FA"/>
    <w:rsid w:val="00131573"/>
    <w:rsid w:val="00152D64"/>
    <w:rsid w:val="0017191F"/>
    <w:rsid w:val="00205D8E"/>
    <w:rsid w:val="0024176B"/>
    <w:rsid w:val="00266A72"/>
    <w:rsid w:val="002760CC"/>
    <w:rsid w:val="002E252C"/>
    <w:rsid w:val="002E640D"/>
    <w:rsid w:val="002F2E01"/>
    <w:rsid w:val="0033272F"/>
    <w:rsid w:val="00343DF1"/>
    <w:rsid w:val="00352FE9"/>
    <w:rsid w:val="00380C92"/>
    <w:rsid w:val="0039664A"/>
    <w:rsid w:val="003E5BA9"/>
    <w:rsid w:val="004164A5"/>
    <w:rsid w:val="0045036C"/>
    <w:rsid w:val="00466441"/>
    <w:rsid w:val="004B3E1A"/>
    <w:rsid w:val="0059231C"/>
    <w:rsid w:val="00593AA6"/>
    <w:rsid w:val="005B033B"/>
    <w:rsid w:val="0061322C"/>
    <w:rsid w:val="00680CDF"/>
    <w:rsid w:val="006861E2"/>
    <w:rsid w:val="006B1BB4"/>
    <w:rsid w:val="006D0432"/>
    <w:rsid w:val="006E76CA"/>
    <w:rsid w:val="00783C64"/>
    <w:rsid w:val="007C08FD"/>
    <w:rsid w:val="00897A48"/>
    <w:rsid w:val="008D2898"/>
    <w:rsid w:val="008E3357"/>
    <w:rsid w:val="0091086A"/>
    <w:rsid w:val="00960950"/>
    <w:rsid w:val="00977A04"/>
    <w:rsid w:val="009C0928"/>
    <w:rsid w:val="009C5305"/>
    <w:rsid w:val="00A52847"/>
    <w:rsid w:val="00A60519"/>
    <w:rsid w:val="00A8695B"/>
    <w:rsid w:val="00AF3472"/>
    <w:rsid w:val="00B24283"/>
    <w:rsid w:val="00B302FB"/>
    <w:rsid w:val="00B570C0"/>
    <w:rsid w:val="00B668EC"/>
    <w:rsid w:val="00B7227A"/>
    <w:rsid w:val="00BD76F9"/>
    <w:rsid w:val="00C232C8"/>
    <w:rsid w:val="00C70896"/>
    <w:rsid w:val="00C74E63"/>
    <w:rsid w:val="00C821CC"/>
    <w:rsid w:val="00C8387C"/>
    <w:rsid w:val="00C87E2F"/>
    <w:rsid w:val="00C93417"/>
    <w:rsid w:val="00CC214A"/>
    <w:rsid w:val="00CC2743"/>
    <w:rsid w:val="00CF7909"/>
    <w:rsid w:val="00D442A0"/>
    <w:rsid w:val="00DC33CA"/>
    <w:rsid w:val="00DF1B2E"/>
    <w:rsid w:val="00E03122"/>
    <w:rsid w:val="00E0623E"/>
    <w:rsid w:val="00E13555"/>
    <w:rsid w:val="00EE0BD5"/>
    <w:rsid w:val="00F22338"/>
    <w:rsid w:val="00F25166"/>
    <w:rsid w:val="00F36D0B"/>
    <w:rsid w:val="00F51C7C"/>
    <w:rsid w:val="00F74A1B"/>
    <w:rsid w:val="00F92360"/>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026"/>
    <o:shapelayout v:ext="edit">
      <o:idmap v:ext="edit" data="1"/>
    </o:shapelayout>
  </w:shapeDefaults>
  <w:decimalSymbol w:val="."/>
  <w:listSeparator w:val=","/>
  <w14:docId w14:val="55E3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00"/>
    <w:pPr>
      <w:suppressAutoHyphens/>
      <w:spacing w:after="200" w:line="276" w:lineRule="auto"/>
    </w:pPr>
    <w:rPr>
      <w:rFonts w:ascii="Arial" w:hAnsi="Arial" w:cs="Arial"/>
      <w:color w:val="000000"/>
      <w:lang w:val="en-CA" w:eastAsia="zh-CN" w:bidi="hi-IN"/>
    </w:rPr>
  </w:style>
  <w:style w:type="paragraph" w:styleId="Heading1">
    <w:name w:val="heading 1"/>
    <w:basedOn w:val="Normal"/>
    <w:next w:val="Normal"/>
    <w:link w:val="Heading1Char"/>
    <w:uiPriority w:val="99"/>
    <w:qFormat/>
    <w:rsid w:val="00B24283"/>
    <w:pPr>
      <w:numPr>
        <w:numId w:val="1"/>
      </w:numPr>
      <w:spacing w:before="480" w:after="120" w:line="100" w:lineRule="atLeast"/>
      <w:ind w:left="0" w:firstLine="0"/>
      <w:outlineLvl w:val="0"/>
    </w:pPr>
    <w:rPr>
      <w:rFonts w:asciiTheme="majorHAnsi" w:hAnsiTheme="majorHAnsi"/>
      <w:b/>
      <w:bCs/>
      <w:sz w:val="36"/>
      <w:szCs w:val="36"/>
    </w:rPr>
  </w:style>
  <w:style w:type="paragraph" w:styleId="Heading2">
    <w:name w:val="heading 2"/>
    <w:basedOn w:val="Normal"/>
    <w:next w:val="Normal"/>
    <w:link w:val="Heading2Char"/>
    <w:uiPriority w:val="99"/>
    <w:qFormat/>
    <w:rsid w:val="00B24283"/>
    <w:pPr>
      <w:numPr>
        <w:ilvl w:val="1"/>
        <w:numId w:val="1"/>
      </w:numPr>
      <w:spacing w:before="360" w:after="80" w:line="100" w:lineRule="atLeast"/>
      <w:outlineLvl w:val="1"/>
    </w:pPr>
    <w:rPr>
      <w:rFonts w:asciiTheme="majorHAnsi" w:hAnsiTheme="majorHAnsi"/>
      <w:b/>
      <w:bCs/>
      <w:sz w:val="28"/>
      <w:szCs w:val="28"/>
      <w:shd w:val="clear" w:color="auto" w:fill="FFFFFF"/>
    </w:rPr>
  </w:style>
  <w:style w:type="paragraph" w:styleId="Heading3">
    <w:name w:val="heading 3"/>
    <w:basedOn w:val="Normal"/>
    <w:next w:val="Normal"/>
    <w:link w:val="Heading3Char"/>
    <w:uiPriority w:val="99"/>
    <w:qFormat/>
    <w:rsid w:val="00100E00"/>
    <w:pPr>
      <w:numPr>
        <w:ilvl w:val="2"/>
        <w:numId w:val="1"/>
      </w:numPr>
      <w:spacing w:before="280" w:after="80" w:line="100" w:lineRule="atLeast"/>
      <w:outlineLvl w:val="2"/>
    </w:pPr>
    <w:rPr>
      <w:b/>
      <w:bCs/>
      <w:color w:val="666666"/>
      <w:sz w:val="24"/>
      <w:szCs w:val="24"/>
    </w:rPr>
  </w:style>
  <w:style w:type="paragraph" w:styleId="Heading4">
    <w:name w:val="heading 4"/>
    <w:basedOn w:val="Normal"/>
    <w:next w:val="Normal"/>
    <w:link w:val="Heading4Char"/>
    <w:uiPriority w:val="99"/>
    <w:qFormat/>
    <w:rsid w:val="00100E00"/>
    <w:pPr>
      <w:numPr>
        <w:ilvl w:val="3"/>
        <w:numId w:val="1"/>
      </w:numPr>
      <w:spacing w:before="240" w:after="40" w:line="100" w:lineRule="atLeast"/>
      <w:outlineLvl w:val="3"/>
    </w:pPr>
    <w:rPr>
      <w:i/>
      <w:iCs/>
      <w:color w:val="666666"/>
    </w:rPr>
  </w:style>
  <w:style w:type="paragraph" w:styleId="Heading5">
    <w:name w:val="heading 5"/>
    <w:basedOn w:val="Normal"/>
    <w:next w:val="Normal"/>
    <w:link w:val="Heading5Char"/>
    <w:uiPriority w:val="99"/>
    <w:qFormat/>
    <w:rsid w:val="00100E00"/>
    <w:pPr>
      <w:numPr>
        <w:ilvl w:val="4"/>
        <w:numId w:val="1"/>
      </w:numPr>
      <w:spacing w:before="220" w:after="40" w:line="100" w:lineRule="atLeast"/>
      <w:outlineLvl w:val="4"/>
    </w:pPr>
    <w:rPr>
      <w:b/>
      <w:bCs/>
      <w:color w:val="666666"/>
      <w:sz w:val="20"/>
      <w:szCs w:val="20"/>
    </w:rPr>
  </w:style>
  <w:style w:type="paragraph" w:styleId="Heading6">
    <w:name w:val="heading 6"/>
    <w:basedOn w:val="Normal"/>
    <w:next w:val="Normal"/>
    <w:link w:val="Heading6Char"/>
    <w:uiPriority w:val="99"/>
    <w:qFormat/>
    <w:rsid w:val="00100E00"/>
    <w:pPr>
      <w:numPr>
        <w:ilvl w:val="5"/>
        <w:numId w:val="1"/>
      </w:numPr>
      <w:spacing w:before="200" w:after="40" w:line="100" w:lineRule="atLeast"/>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283"/>
    <w:rPr>
      <w:rFonts w:asciiTheme="majorHAnsi" w:hAnsiTheme="majorHAnsi" w:cs="Arial"/>
      <w:b/>
      <w:bCs/>
      <w:color w:val="000000"/>
      <w:sz w:val="36"/>
      <w:szCs w:val="36"/>
      <w:lang w:val="en-CA" w:eastAsia="zh-CN" w:bidi="hi-IN"/>
    </w:rPr>
  </w:style>
  <w:style w:type="character" w:customStyle="1" w:styleId="Heading2Char">
    <w:name w:val="Heading 2 Char"/>
    <w:basedOn w:val="DefaultParagraphFont"/>
    <w:link w:val="Heading2"/>
    <w:uiPriority w:val="99"/>
    <w:locked/>
    <w:rsid w:val="00B24283"/>
    <w:rPr>
      <w:rFonts w:asciiTheme="majorHAnsi" w:hAnsiTheme="majorHAnsi" w:cs="Arial"/>
      <w:b/>
      <w:bCs/>
      <w:color w:val="000000"/>
      <w:sz w:val="28"/>
      <w:szCs w:val="28"/>
      <w:lang w:val="en-CA" w:eastAsia="zh-CN" w:bidi="hi-IN"/>
    </w:rPr>
  </w:style>
  <w:style w:type="character" w:customStyle="1" w:styleId="Heading3Char">
    <w:name w:val="Heading 3 Char"/>
    <w:basedOn w:val="DefaultParagraphFont"/>
    <w:link w:val="Heading3"/>
    <w:uiPriority w:val="99"/>
    <w:semiHidden/>
    <w:locked/>
    <w:rsid w:val="00F22338"/>
    <w:rPr>
      <w:rFonts w:ascii="Cambria" w:hAnsi="Cambria" w:cs="Mangal"/>
      <w:b/>
      <w:bCs/>
      <w:color w:val="000000"/>
      <w:sz w:val="23"/>
      <w:szCs w:val="23"/>
      <w:lang w:eastAsia="zh-CN" w:bidi="hi-IN"/>
    </w:rPr>
  </w:style>
  <w:style w:type="character" w:customStyle="1" w:styleId="Heading4Char">
    <w:name w:val="Heading 4 Char"/>
    <w:basedOn w:val="DefaultParagraphFont"/>
    <w:link w:val="Heading4"/>
    <w:uiPriority w:val="99"/>
    <w:semiHidden/>
    <w:locked/>
    <w:rsid w:val="00F22338"/>
    <w:rPr>
      <w:rFonts w:ascii="Calibri" w:hAnsi="Calibri" w:cs="Mangal"/>
      <w:b/>
      <w:bCs/>
      <w:color w:val="000000"/>
      <w:sz w:val="25"/>
      <w:szCs w:val="25"/>
      <w:lang w:eastAsia="zh-CN" w:bidi="hi-IN"/>
    </w:rPr>
  </w:style>
  <w:style w:type="character" w:customStyle="1" w:styleId="Heading5Char">
    <w:name w:val="Heading 5 Char"/>
    <w:basedOn w:val="DefaultParagraphFont"/>
    <w:link w:val="Heading5"/>
    <w:uiPriority w:val="99"/>
    <w:semiHidden/>
    <w:locked/>
    <w:rsid w:val="00F22338"/>
    <w:rPr>
      <w:rFonts w:ascii="Calibri" w:hAnsi="Calibri" w:cs="Mangal"/>
      <w:b/>
      <w:bCs/>
      <w:i/>
      <w:iCs/>
      <w:color w:val="000000"/>
      <w:sz w:val="23"/>
      <w:szCs w:val="23"/>
      <w:lang w:eastAsia="zh-CN" w:bidi="hi-IN"/>
    </w:rPr>
  </w:style>
  <w:style w:type="character" w:customStyle="1" w:styleId="Heading6Char">
    <w:name w:val="Heading 6 Char"/>
    <w:basedOn w:val="DefaultParagraphFont"/>
    <w:link w:val="Heading6"/>
    <w:uiPriority w:val="99"/>
    <w:semiHidden/>
    <w:locked/>
    <w:rsid w:val="00F22338"/>
    <w:rPr>
      <w:rFonts w:ascii="Calibri" w:hAnsi="Calibri" w:cs="Mangal"/>
      <w:b/>
      <w:bCs/>
      <w:color w:val="000000"/>
      <w:sz w:val="20"/>
      <w:szCs w:val="20"/>
      <w:lang w:eastAsia="zh-CN" w:bidi="hi-IN"/>
    </w:rPr>
  </w:style>
  <w:style w:type="character" w:customStyle="1" w:styleId="WW8Num1z0">
    <w:name w:val="WW8Num1z0"/>
    <w:uiPriority w:val="99"/>
    <w:rsid w:val="00100E00"/>
    <w:rPr>
      <w:rFonts w:ascii="Arial" w:hAnsi="Arial"/>
      <w:color w:val="000000"/>
      <w:sz w:val="22"/>
      <w:u w:val="none"/>
    </w:rPr>
  </w:style>
  <w:style w:type="character" w:customStyle="1" w:styleId="WW-DefaultParagraphFont">
    <w:name w:val="WW-Default Paragraph Font"/>
    <w:uiPriority w:val="99"/>
    <w:rsid w:val="00100E00"/>
  </w:style>
  <w:style w:type="character" w:styleId="CommentReference">
    <w:name w:val="annotation reference"/>
    <w:basedOn w:val="DefaultParagraphFont"/>
    <w:rsid w:val="00100E00"/>
    <w:rPr>
      <w:rFonts w:cs="Times New Roman"/>
      <w:sz w:val="16"/>
    </w:rPr>
  </w:style>
  <w:style w:type="character" w:customStyle="1" w:styleId="BalloonTextChar">
    <w:name w:val="Balloon Text Char"/>
    <w:uiPriority w:val="99"/>
    <w:rsid w:val="00100E00"/>
    <w:rPr>
      <w:rFonts w:ascii="Tahoma" w:hAnsi="Tahoma"/>
      <w:color w:val="000000"/>
      <w:sz w:val="14"/>
      <w:lang w:eastAsia="zh-CN"/>
    </w:rPr>
  </w:style>
  <w:style w:type="paragraph" w:customStyle="1" w:styleId="Heading">
    <w:name w:val="Heading"/>
    <w:basedOn w:val="Normal"/>
    <w:next w:val="Textbody"/>
    <w:rsid w:val="00100E00"/>
    <w:pPr>
      <w:spacing w:before="480" w:after="120" w:line="100" w:lineRule="atLeast"/>
    </w:pPr>
    <w:rPr>
      <w:b/>
      <w:bCs/>
      <w:sz w:val="72"/>
      <w:szCs w:val="72"/>
    </w:rPr>
  </w:style>
  <w:style w:type="paragraph" w:customStyle="1" w:styleId="Textbody">
    <w:name w:val="Text body"/>
    <w:basedOn w:val="Normal"/>
    <w:uiPriority w:val="99"/>
    <w:rsid w:val="00100E00"/>
    <w:pPr>
      <w:spacing w:after="120"/>
    </w:pPr>
  </w:style>
  <w:style w:type="paragraph" w:styleId="List">
    <w:name w:val="List"/>
    <w:basedOn w:val="Textbody"/>
    <w:uiPriority w:val="99"/>
    <w:rsid w:val="00100E00"/>
    <w:rPr>
      <w:rFonts w:cs="Mangal"/>
    </w:rPr>
  </w:style>
  <w:style w:type="paragraph" w:styleId="Caption">
    <w:name w:val="caption"/>
    <w:basedOn w:val="Normal"/>
    <w:uiPriority w:val="99"/>
    <w:qFormat/>
    <w:rsid w:val="00100E00"/>
    <w:pPr>
      <w:suppressLineNumbers/>
      <w:spacing w:before="120" w:after="120"/>
    </w:pPr>
    <w:rPr>
      <w:rFonts w:cs="Mangal"/>
      <w:i/>
      <w:iCs/>
      <w:sz w:val="24"/>
      <w:szCs w:val="24"/>
    </w:rPr>
  </w:style>
  <w:style w:type="paragraph" w:customStyle="1" w:styleId="Index">
    <w:name w:val="Index"/>
    <w:basedOn w:val="Normal"/>
    <w:uiPriority w:val="99"/>
    <w:rsid w:val="00100E00"/>
    <w:pPr>
      <w:suppressLineNumbers/>
    </w:pPr>
    <w:rPr>
      <w:rFonts w:cs="Mangal"/>
    </w:rPr>
  </w:style>
  <w:style w:type="paragraph" w:styleId="Subtitle">
    <w:name w:val="Subtitle"/>
    <w:basedOn w:val="Normal"/>
    <w:next w:val="Textbody"/>
    <w:link w:val="SubtitleChar"/>
    <w:uiPriority w:val="99"/>
    <w:qFormat/>
    <w:rsid w:val="00100E00"/>
    <w:pPr>
      <w:spacing w:before="360" w:after="80" w:line="100" w:lineRule="atLeast"/>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sid w:val="00F22338"/>
    <w:rPr>
      <w:rFonts w:ascii="Cambria" w:hAnsi="Cambria" w:cs="Mangal"/>
      <w:color w:val="000000"/>
      <w:sz w:val="21"/>
      <w:szCs w:val="21"/>
      <w:lang w:eastAsia="zh-CN" w:bidi="hi-IN"/>
    </w:rPr>
  </w:style>
  <w:style w:type="paragraph" w:styleId="BalloonText">
    <w:name w:val="Balloon Text"/>
    <w:basedOn w:val="Normal"/>
    <w:link w:val="BalloonTextChar1"/>
    <w:uiPriority w:val="99"/>
    <w:rsid w:val="00100E00"/>
    <w:pPr>
      <w:spacing w:line="100" w:lineRule="atLeast"/>
    </w:pPr>
    <w:rPr>
      <w:rFonts w:ascii="Tahoma" w:hAnsi="Tahoma" w:cs="Mangal"/>
      <w:sz w:val="16"/>
      <w:szCs w:val="14"/>
    </w:rPr>
  </w:style>
  <w:style w:type="character" w:customStyle="1" w:styleId="BalloonTextChar1">
    <w:name w:val="Balloon Text Char1"/>
    <w:basedOn w:val="DefaultParagraphFont"/>
    <w:link w:val="BalloonText"/>
    <w:uiPriority w:val="99"/>
    <w:semiHidden/>
    <w:locked/>
    <w:rsid w:val="00F22338"/>
    <w:rPr>
      <w:rFonts w:ascii="Times New Roman" w:hAnsi="Times New Roman" w:cs="Mangal"/>
      <w:color w:val="000000"/>
      <w:sz w:val="2"/>
      <w:lang w:eastAsia="zh-CN" w:bidi="hi-IN"/>
    </w:rPr>
  </w:style>
  <w:style w:type="paragraph" w:customStyle="1" w:styleId="TableContents">
    <w:name w:val="Table Contents"/>
    <w:basedOn w:val="Normal"/>
    <w:uiPriority w:val="99"/>
    <w:rsid w:val="00100E00"/>
    <w:pPr>
      <w:suppressLineNumbers/>
    </w:pPr>
  </w:style>
  <w:style w:type="paragraph" w:customStyle="1" w:styleId="TableHeading">
    <w:name w:val="Table Heading"/>
    <w:basedOn w:val="TableContents"/>
    <w:uiPriority w:val="99"/>
    <w:rsid w:val="00100E00"/>
    <w:pPr>
      <w:jc w:val="center"/>
    </w:pPr>
    <w:rPr>
      <w:b/>
      <w:bCs/>
    </w:rPr>
  </w:style>
  <w:style w:type="paragraph" w:styleId="CommentText">
    <w:name w:val="annotation text"/>
    <w:basedOn w:val="Normal"/>
    <w:link w:val="CommentTextChar"/>
    <w:uiPriority w:val="99"/>
    <w:semiHidden/>
    <w:rsid w:val="00100E00"/>
    <w:pPr>
      <w:spacing w:line="240" w:lineRule="auto"/>
    </w:pPr>
    <w:rPr>
      <w:rFonts w:cs="Mangal"/>
      <w:sz w:val="20"/>
      <w:szCs w:val="18"/>
    </w:rPr>
  </w:style>
  <w:style w:type="character" w:customStyle="1" w:styleId="CommentTextChar">
    <w:name w:val="Comment Text Char"/>
    <w:basedOn w:val="DefaultParagraphFont"/>
    <w:link w:val="CommentText"/>
    <w:uiPriority w:val="99"/>
    <w:semiHidden/>
    <w:locked/>
    <w:rsid w:val="00100E00"/>
    <w:rPr>
      <w:rFonts w:ascii="Arial" w:hAnsi="Arial" w:cs="Mangal"/>
      <w:color w:val="000000"/>
      <w:sz w:val="18"/>
      <w:szCs w:val="18"/>
      <w:lang w:eastAsia="zh-CN" w:bidi="hi-IN"/>
    </w:rPr>
  </w:style>
  <w:style w:type="character" w:styleId="PlaceholderText">
    <w:name w:val="Placeholder Text"/>
    <w:basedOn w:val="DefaultParagraphFont"/>
    <w:uiPriority w:val="99"/>
    <w:semiHidden/>
    <w:rsid w:val="006E76CA"/>
    <w:rPr>
      <w:rFonts w:cs="Times New Roman"/>
      <w:color w:val="808080"/>
    </w:rPr>
  </w:style>
  <w:style w:type="character" w:styleId="LineNumber">
    <w:name w:val="line number"/>
    <w:basedOn w:val="DefaultParagraphFont"/>
    <w:uiPriority w:val="99"/>
    <w:semiHidden/>
    <w:rsid w:val="006E76CA"/>
    <w:rPr>
      <w:rFonts w:cs="Times New Roman"/>
    </w:rPr>
  </w:style>
  <w:style w:type="paragraph" w:styleId="CommentSubject">
    <w:name w:val="annotation subject"/>
    <w:basedOn w:val="CommentText"/>
    <w:next w:val="CommentText"/>
    <w:link w:val="CommentSubjectChar"/>
    <w:uiPriority w:val="99"/>
    <w:semiHidden/>
    <w:rsid w:val="00466441"/>
    <w:pPr>
      <w:spacing w:line="276" w:lineRule="auto"/>
    </w:pPr>
    <w:rPr>
      <w:rFonts w:cs="Arial"/>
      <w:b/>
      <w:bCs/>
      <w:szCs w:val="20"/>
    </w:rPr>
  </w:style>
  <w:style w:type="character" w:customStyle="1" w:styleId="CommentSubjectChar">
    <w:name w:val="Comment Subject Char"/>
    <w:basedOn w:val="CommentTextChar"/>
    <w:link w:val="CommentSubject"/>
    <w:uiPriority w:val="99"/>
    <w:semiHidden/>
    <w:locked/>
    <w:rsid w:val="00266A72"/>
    <w:rPr>
      <w:rFonts w:ascii="Arial" w:hAnsi="Arial" w:cs="Mangal"/>
      <w:b/>
      <w:bCs/>
      <w:color w:val="000000"/>
      <w:sz w:val="18"/>
      <w:szCs w:val="18"/>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00"/>
    <w:pPr>
      <w:suppressAutoHyphens/>
      <w:spacing w:after="200" w:line="276" w:lineRule="auto"/>
    </w:pPr>
    <w:rPr>
      <w:rFonts w:ascii="Arial" w:hAnsi="Arial" w:cs="Arial"/>
      <w:color w:val="000000"/>
      <w:lang w:val="en-CA" w:eastAsia="zh-CN" w:bidi="hi-IN"/>
    </w:rPr>
  </w:style>
  <w:style w:type="paragraph" w:styleId="Heading1">
    <w:name w:val="heading 1"/>
    <w:basedOn w:val="Normal"/>
    <w:next w:val="Normal"/>
    <w:link w:val="Heading1Char"/>
    <w:uiPriority w:val="99"/>
    <w:qFormat/>
    <w:rsid w:val="00B24283"/>
    <w:pPr>
      <w:numPr>
        <w:numId w:val="1"/>
      </w:numPr>
      <w:spacing w:before="480" w:after="120" w:line="100" w:lineRule="atLeast"/>
      <w:ind w:left="0" w:firstLine="0"/>
      <w:outlineLvl w:val="0"/>
    </w:pPr>
    <w:rPr>
      <w:rFonts w:asciiTheme="majorHAnsi" w:hAnsiTheme="majorHAnsi"/>
      <w:b/>
      <w:bCs/>
      <w:sz w:val="36"/>
      <w:szCs w:val="36"/>
    </w:rPr>
  </w:style>
  <w:style w:type="paragraph" w:styleId="Heading2">
    <w:name w:val="heading 2"/>
    <w:basedOn w:val="Normal"/>
    <w:next w:val="Normal"/>
    <w:link w:val="Heading2Char"/>
    <w:uiPriority w:val="99"/>
    <w:qFormat/>
    <w:rsid w:val="00B24283"/>
    <w:pPr>
      <w:numPr>
        <w:ilvl w:val="1"/>
        <w:numId w:val="1"/>
      </w:numPr>
      <w:spacing w:before="360" w:after="80" w:line="100" w:lineRule="atLeast"/>
      <w:outlineLvl w:val="1"/>
    </w:pPr>
    <w:rPr>
      <w:rFonts w:asciiTheme="majorHAnsi" w:hAnsiTheme="majorHAnsi"/>
      <w:b/>
      <w:bCs/>
      <w:sz w:val="28"/>
      <w:szCs w:val="28"/>
      <w:shd w:val="clear" w:color="auto" w:fill="FFFFFF"/>
    </w:rPr>
  </w:style>
  <w:style w:type="paragraph" w:styleId="Heading3">
    <w:name w:val="heading 3"/>
    <w:basedOn w:val="Normal"/>
    <w:next w:val="Normal"/>
    <w:link w:val="Heading3Char"/>
    <w:uiPriority w:val="99"/>
    <w:qFormat/>
    <w:rsid w:val="00100E00"/>
    <w:pPr>
      <w:numPr>
        <w:ilvl w:val="2"/>
        <w:numId w:val="1"/>
      </w:numPr>
      <w:spacing w:before="280" w:after="80" w:line="100" w:lineRule="atLeast"/>
      <w:outlineLvl w:val="2"/>
    </w:pPr>
    <w:rPr>
      <w:b/>
      <w:bCs/>
      <w:color w:val="666666"/>
      <w:sz w:val="24"/>
      <w:szCs w:val="24"/>
    </w:rPr>
  </w:style>
  <w:style w:type="paragraph" w:styleId="Heading4">
    <w:name w:val="heading 4"/>
    <w:basedOn w:val="Normal"/>
    <w:next w:val="Normal"/>
    <w:link w:val="Heading4Char"/>
    <w:uiPriority w:val="99"/>
    <w:qFormat/>
    <w:rsid w:val="00100E00"/>
    <w:pPr>
      <w:numPr>
        <w:ilvl w:val="3"/>
        <w:numId w:val="1"/>
      </w:numPr>
      <w:spacing w:before="240" w:after="40" w:line="100" w:lineRule="atLeast"/>
      <w:outlineLvl w:val="3"/>
    </w:pPr>
    <w:rPr>
      <w:i/>
      <w:iCs/>
      <w:color w:val="666666"/>
    </w:rPr>
  </w:style>
  <w:style w:type="paragraph" w:styleId="Heading5">
    <w:name w:val="heading 5"/>
    <w:basedOn w:val="Normal"/>
    <w:next w:val="Normal"/>
    <w:link w:val="Heading5Char"/>
    <w:uiPriority w:val="99"/>
    <w:qFormat/>
    <w:rsid w:val="00100E00"/>
    <w:pPr>
      <w:numPr>
        <w:ilvl w:val="4"/>
        <w:numId w:val="1"/>
      </w:numPr>
      <w:spacing w:before="220" w:after="40" w:line="100" w:lineRule="atLeast"/>
      <w:outlineLvl w:val="4"/>
    </w:pPr>
    <w:rPr>
      <w:b/>
      <w:bCs/>
      <w:color w:val="666666"/>
      <w:sz w:val="20"/>
      <w:szCs w:val="20"/>
    </w:rPr>
  </w:style>
  <w:style w:type="paragraph" w:styleId="Heading6">
    <w:name w:val="heading 6"/>
    <w:basedOn w:val="Normal"/>
    <w:next w:val="Normal"/>
    <w:link w:val="Heading6Char"/>
    <w:uiPriority w:val="99"/>
    <w:qFormat/>
    <w:rsid w:val="00100E00"/>
    <w:pPr>
      <w:numPr>
        <w:ilvl w:val="5"/>
        <w:numId w:val="1"/>
      </w:numPr>
      <w:spacing w:before="200" w:after="40" w:line="100" w:lineRule="atLeast"/>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283"/>
    <w:rPr>
      <w:rFonts w:asciiTheme="majorHAnsi" w:hAnsiTheme="majorHAnsi" w:cs="Arial"/>
      <w:b/>
      <w:bCs/>
      <w:color w:val="000000"/>
      <w:sz w:val="36"/>
      <w:szCs w:val="36"/>
      <w:lang w:val="en-CA" w:eastAsia="zh-CN" w:bidi="hi-IN"/>
    </w:rPr>
  </w:style>
  <w:style w:type="character" w:customStyle="1" w:styleId="Heading2Char">
    <w:name w:val="Heading 2 Char"/>
    <w:basedOn w:val="DefaultParagraphFont"/>
    <w:link w:val="Heading2"/>
    <w:uiPriority w:val="99"/>
    <w:locked/>
    <w:rsid w:val="00B24283"/>
    <w:rPr>
      <w:rFonts w:asciiTheme="majorHAnsi" w:hAnsiTheme="majorHAnsi" w:cs="Arial"/>
      <w:b/>
      <w:bCs/>
      <w:color w:val="000000"/>
      <w:sz w:val="28"/>
      <w:szCs w:val="28"/>
      <w:lang w:val="en-CA" w:eastAsia="zh-CN" w:bidi="hi-IN"/>
    </w:rPr>
  </w:style>
  <w:style w:type="character" w:customStyle="1" w:styleId="Heading3Char">
    <w:name w:val="Heading 3 Char"/>
    <w:basedOn w:val="DefaultParagraphFont"/>
    <w:link w:val="Heading3"/>
    <w:uiPriority w:val="99"/>
    <w:semiHidden/>
    <w:locked/>
    <w:rsid w:val="00F22338"/>
    <w:rPr>
      <w:rFonts w:ascii="Cambria" w:hAnsi="Cambria" w:cs="Mangal"/>
      <w:b/>
      <w:bCs/>
      <w:color w:val="000000"/>
      <w:sz w:val="23"/>
      <w:szCs w:val="23"/>
      <w:lang w:eastAsia="zh-CN" w:bidi="hi-IN"/>
    </w:rPr>
  </w:style>
  <w:style w:type="character" w:customStyle="1" w:styleId="Heading4Char">
    <w:name w:val="Heading 4 Char"/>
    <w:basedOn w:val="DefaultParagraphFont"/>
    <w:link w:val="Heading4"/>
    <w:uiPriority w:val="99"/>
    <w:semiHidden/>
    <w:locked/>
    <w:rsid w:val="00F22338"/>
    <w:rPr>
      <w:rFonts w:ascii="Calibri" w:hAnsi="Calibri" w:cs="Mangal"/>
      <w:b/>
      <w:bCs/>
      <w:color w:val="000000"/>
      <w:sz w:val="25"/>
      <w:szCs w:val="25"/>
      <w:lang w:eastAsia="zh-CN" w:bidi="hi-IN"/>
    </w:rPr>
  </w:style>
  <w:style w:type="character" w:customStyle="1" w:styleId="Heading5Char">
    <w:name w:val="Heading 5 Char"/>
    <w:basedOn w:val="DefaultParagraphFont"/>
    <w:link w:val="Heading5"/>
    <w:uiPriority w:val="99"/>
    <w:semiHidden/>
    <w:locked/>
    <w:rsid w:val="00F22338"/>
    <w:rPr>
      <w:rFonts w:ascii="Calibri" w:hAnsi="Calibri" w:cs="Mangal"/>
      <w:b/>
      <w:bCs/>
      <w:i/>
      <w:iCs/>
      <w:color w:val="000000"/>
      <w:sz w:val="23"/>
      <w:szCs w:val="23"/>
      <w:lang w:eastAsia="zh-CN" w:bidi="hi-IN"/>
    </w:rPr>
  </w:style>
  <w:style w:type="character" w:customStyle="1" w:styleId="Heading6Char">
    <w:name w:val="Heading 6 Char"/>
    <w:basedOn w:val="DefaultParagraphFont"/>
    <w:link w:val="Heading6"/>
    <w:uiPriority w:val="99"/>
    <w:semiHidden/>
    <w:locked/>
    <w:rsid w:val="00F22338"/>
    <w:rPr>
      <w:rFonts w:ascii="Calibri" w:hAnsi="Calibri" w:cs="Mangal"/>
      <w:b/>
      <w:bCs/>
      <w:color w:val="000000"/>
      <w:sz w:val="20"/>
      <w:szCs w:val="20"/>
      <w:lang w:eastAsia="zh-CN" w:bidi="hi-IN"/>
    </w:rPr>
  </w:style>
  <w:style w:type="character" w:customStyle="1" w:styleId="WW8Num1z0">
    <w:name w:val="WW8Num1z0"/>
    <w:uiPriority w:val="99"/>
    <w:rsid w:val="00100E00"/>
    <w:rPr>
      <w:rFonts w:ascii="Arial" w:hAnsi="Arial"/>
      <w:color w:val="000000"/>
      <w:sz w:val="22"/>
      <w:u w:val="none"/>
    </w:rPr>
  </w:style>
  <w:style w:type="character" w:customStyle="1" w:styleId="WW-DefaultParagraphFont">
    <w:name w:val="WW-Default Paragraph Font"/>
    <w:uiPriority w:val="99"/>
    <w:rsid w:val="00100E00"/>
  </w:style>
  <w:style w:type="character" w:styleId="CommentReference">
    <w:name w:val="annotation reference"/>
    <w:basedOn w:val="DefaultParagraphFont"/>
    <w:rsid w:val="00100E00"/>
    <w:rPr>
      <w:rFonts w:cs="Times New Roman"/>
      <w:sz w:val="16"/>
    </w:rPr>
  </w:style>
  <w:style w:type="character" w:customStyle="1" w:styleId="BalloonTextChar">
    <w:name w:val="Balloon Text Char"/>
    <w:uiPriority w:val="99"/>
    <w:rsid w:val="00100E00"/>
    <w:rPr>
      <w:rFonts w:ascii="Tahoma" w:hAnsi="Tahoma"/>
      <w:color w:val="000000"/>
      <w:sz w:val="14"/>
      <w:lang w:eastAsia="zh-CN"/>
    </w:rPr>
  </w:style>
  <w:style w:type="paragraph" w:customStyle="1" w:styleId="Heading">
    <w:name w:val="Heading"/>
    <w:basedOn w:val="Normal"/>
    <w:next w:val="Textbody"/>
    <w:rsid w:val="00100E00"/>
    <w:pPr>
      <w:spacing w:before="480" w:after="120" w:line="100" w:lineRule="atLeast"/>
    </w:pPr>
    <w:rPr>
      <w:b/>
      <w:bCs/>
      <w:sz w:val="72"/>
      <w:szCs w:val="72"/>
    </w:rPr>
  </w:style>
  <w:style w:type="paragraph" w:customStyle="1" w:styleId="Textbody">
    <w:name w:val="Text body"/>
    <w:basedOn w:val="Normal"/>
    <w:uiPriority w:val="99"/>
    <w:rsid w:val="00100E00"/>
    <w:pPr>
      <w:spacing w:after="120"/>
    </w:pPr>
  </w:style>
  <w:style w:type="paragraph" w:styleId="List">
    <w:name w:val="List"/>
    <w:basedOn w:val="Textbody"/>
    <w:uiPriority w:val="99"/>
    <w:rsid w:val="00100E00"/>
    <w:rPr>
      <w:rFonts w:cs="Mangal"/>
    </w:rPr>
  </w:style>
  <w:style w:type="paragraph" w:styleId="Caption">
    <w:name w:val="caption"/>
    <w:basedOn w:val="Normal"/>
    <w:uiPriority w:val="99"/>
    <w:qFormat/>
    <w:rsid w:val="00100E00"/>
    <w:pPr>
      <w:suppressLineNumbers/>
      <w:spacing w:before="120" w:after="120"/>
    </w:pPr>
    <w:rPr>
      <w:rFonts w:cs="Mangal"/>
      <w:i/>
      <w:iCs/>
      <w:sz w:val="24"/>
      <w:szCs w:val="24"/>
    </w:rPr>
  </w:style>
  <w:style w:type="paragraph" w:customStyle="1" w:styleId="Index">
    <w:name w:val="Index"/>
    <w:basedOn w:val="Normal"/>
    <w:uiPriority w:val="99"/>
    <w:rsid w:val="00100E00"/>
    <w:pPr>
      <w:suppressLineNumbers/>
    </w:pPr>
    <w:rPr>
      <w:rFonts w:cs="Mangal"/>
    </w:rPr>
  </w:style>
  <w:style w:type="paragraph" w:styleId="Subtitle">
    <w:name w:val="Subtitle"/>
    <w:basedOn w:val="Normal"/>
    <w:next w:val="Textbody"/>
    <w:link w:val="SubtitleChar"/>
    <w:uiPriority w:val="99"/>
    <w:qFormat/>
    <w:rsid w:val="00100E00"/>
    <w:pPr>
      <w:spacing w:before="360" w:after="80" w:line="100" w:lineRule="atLeast"/>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sid w:val="00F22338"/>
    <w:rPr>
      <w:rFonts w:ascii="Cambria" w:hAnsi="Cambria" w:cs="Mangal"/>
      <w:color w:val="000000"/>
      <w:sz w:val="21"/>
      <w:szCs w:val="21"/>
      <w:lang w:eastAsia="zh-CN" w:bidi="hi-IN"/>
    </w:rPr>
  </w:style>
  <w:style w:type="paragraph" w:styleId="BalloonText">
    <w:name w:val="Balloon Text"/>
    <w:basedOn w:val="Normal"/>
    <w:link w:val="BalloonTextChar1"/>
    <w:uiPriority w:val="99"/>
    <w:rsid w:val="00100E00"/>
    <w:pPr>
      <w:spacing w:line="100" w:lineRule="atLeast"/>
    </w:pPr>
    <w:rPr>
      <w:rFonts w:ascii="Tahoma" w:hAnsi="Tahoma" w:cs="Mangal"/>
      <w:sz w:val="16"/>
      <w:szCs w:val="14"/>
    </w:rPr>
  </w:style>
  <w:style w:type="character" w:customStyle="1" w:styleId="BalloonTextChar1">
    <w:name w:val="Balloon Text Char1"/>
    <w:basedOn w:val="DefaultParagraphFont"/>
    <w:link w:val="BalloonText"/>
    <w:uiPriority w:val="99"/>
    <w:semiHidden/>
    <w:locked/>
    <w:rsid w:val="00F22338"/>
    <w:rPr>
      <w:rFonts w:ascii="Times New Roman" w:hAnsi="Times New Roman" w:cs="Mangal"/>
      <w:color w:val="000000"/>
      <w:sz w:val="2"/>
      <w:lang w:eastAsia="zh-CN" w:bidi="hi-IN"/>
    </w:rPr>
  </w:style>
  <w:style w:type="paragraph" w:customStyle="1" w:styleId="TableContents">
    <w:name w:val="Table Contents"/>
    <w:basedOn w:val="Normal"/>
    <w:uiPriority w:val="99"/>
    <w:rsid w:val="00100E00"/>
    <w:pPr>
      <w:suppressLineNumbers/>
    </w:pPr>
  </w:style>
  <w:style w:type="paragraph" w:customStyle="1" w:styleId="TableHeading">
    <w:name w:val="Table Heading"/>
    <w:basedOn w:val="TableContents"/>
    <w:uiPriority w:val="99"/>
    <w:rsid w:val="00100E00"/>
    <w:pPr>
      <w:jc w:val="center"/>
    </w:pPr>
    <w:rPr>
      <w:b/>
      <w:bCs/>
    </w:rPr>
  </w:style>
  <w:style w:type="paragraph" w:styleId="CommentText">
    <w:name w:val="annotation text"/>
    <w:basedOn w:val="Normal"/>
    <w:link w:val="CommentTextChar"/>
    <w:uiPriority w:val="99"/>
    <w:semiHidden/>
    <w:rsid w:val="00100E00"/>
    <w:pPr>
      <w:spacing w:line="240" w:lineRule="auto"/>
    </w:pPr>
    <w:rPr>
      <w:rFonts w:cs="Mangal"/>
      <w:sz w:val="20"/>
      <w:szCs w:val="18"/>
    </w:rPr>
  </w:style>
  <w:style w:type="character" w:customStyle="1" w:styleId="CommentTextChar">
    <w:name w:val="Comment Text Char"/>
    <w:basedOn w:val="DefaultParagraphFont"/>
    <w:link w:val="CommentText"/>
    <w:uiPriority w:val="99"/>
    <w:semiHidden/>
    <w:locked/>
    <w:rsid w:val="00100E00"/>
    <w:rPr>
      <w:rFonts w:ascii="Arial" w:hAnsi="Arial" w:cs="Mangal"/>
      <w:color w:val="000000"/>
      <w:sz w:val="18"/>
      <w:szCs w:val="18"/>
      <w:lang w:eastAsia="zh-CN" w:bidi="hi-IN"/>
    </w:rPr>
  </w:style>
  <w:style w:type="character" w:styleId="PlaceholderText">
    <w:name w:val="Placeholder Text"/>
    <w:basedOn w:val="DefaultParagraphFont"/>
    <w:uiPriority w:val="99"/>
    <w:semiHidden/>
    <w:rsid w:val="006E76CA"/>
    <w:rPr>
      <w:rFonts w:cs="Times New Roman"/>
      <w:color w:val="808080"/>
    </w:rPr>
  </w:style>
  <w:style w:type="character" w:styleId="LineNumber">
    <w:name w:val="line number"/>
    <w:basedOn w:val="DefaultParagraphFont"/>
    <w:uiPriority w:val="99"/>
    <w:semiHidden/>
    <w:rsid w:val="006E76CA"/>
    <w:rPr>
      <w:rFonts w:cs="Times New Roman"/>
    </w:rPr>
  </w:style>
  <w:style w:type="paragraph" w:styleId="CommentSubject">
    <w:name w:val="annotation subject"/>
    <w:basedOn w:val="CommentText"/>
    <w:next w:val="CommentText"/>
    <w:link w:val="CommentSubjectChar"/>
    <w:uiPriority w:val="99"/>
    <w:semiHidden/>
    <w:rsid w:val="00466441"/>
    <w:pPr>
      <w:spacing w:line="276" w:lineRule="auto"/>
    </w:pPr>
    <w:rPr>
      <w:rFonts w:cs="Arial"/>
      <w:b/>
      <w:bCs/>
      <w:szCs w:val="20"/>
    </w:rPr>
  </w:style>
  <w:style w:type="character" w:customStyle="1" w:styleId="CommentSubjectChar">
    <w:name w:val="Comment Subject Char"/>
    <w:basedOn w:val="CommentTextChar"/>
    <w:link w:val="CommentSubject"/>
    <w:uiPriority w:val="99"/>
    <w:semiHidden/>
    <w:locked/>
    <w:rsid w:val="00266A72"/>
    <w:rPr>
      <w:rFonts w:ascii="Arial" w:hAnsi="Arial" w:cs="Mangal"/>
      <w:b/>
      <w:bCs/>
      <w:color w:val="000000"/>
      <w:sz w:val="18"/>
      <w:szCs w:val="1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7760</Words>
  <Characters>44235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Climate change, carbon fertilization and modern sample bias in boreal jack pine (Pinusbanksiana)</vt:lpstr>
    </vt:vector>
  </TitlesOfParts>
  <Company/>
  <LinksUpToDate>false</LinksUpToDate>
  <CharactersWithSpaces>51892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carbon fertilization and modern sample bias in boreal jack pine (Pinusbanksiana)</dc:title>
  <dc:creator>HomeUser</dc:creator>
  <cp:lastModifiedBy>HomeUser</cp:lastModifiedBy>
  <cp:revision>2</cp:revision>
  <cp:lastPrinted>2013-02-13T23:29:00Z</cp:lastPrinted>
  <dcterms:created xsi:type="dcterms:W3CDTF">2013-03-01T22:43:00Z</dcterms:created>
  <dcterms:modified xsi:type="dcterms:W3CDTF">2013-03-01T22:43:00Z</dcterms:modified>
</cp:coreProperties>
</file>